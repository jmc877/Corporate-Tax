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8F52C" w14:textId="1164E356" w:rsidR="00410F9E" w:rsidRPr="00513F27" w:rsidRDefault="00410F9E">
      <w:pPr>
        <w:rPr>
          <w:rFonts w:cstheme="minorHAnsi"/>
        </w:rPr>
      </w:pPr>
      <w:r w:rsidRPr="00513F27">
        <w:rPr>
          <w:rFonts w:cstheme="minorHAnsi"/>
        </w:rPr>
        <w:t>Corporate Tax</w:t>
      </w:r>
    </w:p>
    <w:p w14:paraId="66721FC6" w14:textId="7859C7C7" w:rsidR="00410F9E" w:rsidRPr="00513F27" w:rsidRDefault="00410F9E">
      <w:pPr>
        <w:rPr>
          <w:rFonts w:cstheme="minorHAnsi"/>
        </w:rPr>
      </w:pPr>
      <w:r w:rsidRPr="00513F27">
        <w:rPr>
          <w:rFonts w:cstheme="minorHAnsi"/>
        </w:rPr>
        <w:t>Spring 202</w:t>
      </w:r>
      <w:ins w:id="0" w:author="Jeffrey M. Colon" w:date="2022-04-04T14:36:00Z">
        <w:r w:rsidR="00182C08">
          <w:rPr>
            <w:rFonts w:cstheme="minorHAnsi"/>
          </w:rPr>
          <w:t>2</w:t>
        </w:r>
      </w:ins>
      <w:del w:id="1" w:author="Jeffrey M. Colon" w:date="2022-04-04T14:36:00Z">
        <w:r w:rsidRPr="00513F27" w:rsidDel="00182C08">
          <w:rPr>
            <w:rFonts w:cstheme="minorHAnsi"/>
          </w:rPr>
          <w:delText>1</w:delText>
        </w:r>
      </w:del>
    </w:p>
    <w:p w14:paraId="4DFA0AA9" w14:textId="642111D0" w:rsidR="009034A0" w:rsidRPr="00513F27" w:rsidRDefault="00410F9E">
      <w:pPr>
        <w:rPr>
          <w:rFonts w:cstheme="minorHAnsi"/>
        </w:rPr>
      </w:pPr>
      <w:r w:rsidRPr="00513F27">
        <w:rPr>
          <w:rFonts w:cstheme="minorHAnsi"/>
        </w:rPr>
        <w:t>Problem Set 8: Reorganizations</w:t>
      </w:r>
    </w:p>
    <w:p w14:paraId="63B54116" w14:textId="3B8ED1BE" w:rsidR="00410F9E" w:rsidRPr="00513F27" w:rsidRDefault="00410F9E">
      <w:pPr>
        <w:rPr>
          <w:rFonts w:cstheme="minorHAnsi"/>
        </w:rPr>
      </w:pPr>
    </w:p>
    <w:p w14:paraId="71113D50" w14:textId="3D6A175B" w:rsidR="00410F9E" w:rsidRPr="00513F27" w:rsidRDefault="00410F9E">
      <w:pPr>
        <w:rPr>
          <w:rFonts w:cstheme="minorHAnsi"/>
        </w:rPr>
      </w:pPr>
    </w:p>
    <w:p w14:paraId="3972DF28" w14:textId="77777777" w:rsidR="008D301A" w:rsidRPr="00513F27" w:rsidRDefault="008D301A" w:rsidP="008D301A">
      <w:pPr>
        <w:pStyle w:val="ListParagraph"/>
        <w:numPr>
          <w:ilvl w:val="0"/>
          <w:numId w:val="1"/>
        </w:numPr>
        <w:rPr>
          <w:rFonts w:cstheme="minorHAnsi"/>
        </w:rPr>
      </w:pPr>
      <w:r w:rsidRPr="00513F27">
        <w:rPr>
          <w:rFonts w:cstheme="minorHAnsi"/>
        </w:rPr>
        <w:t>Very broadly, what are the two ways to combine two corporate businesses?</w:t>
      </w:r>
    </w:p>
    <w:p w14:paraId="389B50AD" w14:textId="77777777" w:rsidR="008D301A" w:rsidRPr="00513F27" w:rsidRDefault="008D301A" w:rsidP="008D301A">
      <w:pPr>
        <w:pStyle w:val="ListParagraph"/>
        <w:rPr>
          <w:rFonts w:cstheme="minorHAnsi"/>
        </w:rPr>
      </w:pPr>
    </w:p>
    <w:p w14:paraId="1510A248" w14:textId="1863680C" w:rsidR="00AD170C" w:rsidRPr="00513F27" w:rsidRDefault="00AD170C" w:rsidP="00410F9E">
      <w:pPr>
        <w:pStyle w:val="ListParagraph"/>
        <w:numPr>
          <w:ilvl w:val="0"/>
          <w:numId w:val="1"/>
        </w:numPr>
        <w:rPr>
          <w:rFonts w:cstheme="minorHAnsi"/>
        </w:rPr>
      </w:pPr>
      <w:r w:rsidRPr="00513F27">
        <w:rPr>
          <w:rFonts w:cstheme="minorHAnsi"/>
        </w:rPr>
        <w:t>Very, very broadly, if a transaction qualifies as a reorganization, what the tax consequences to the parties?</w:t>
      </w:r>
      <w:r w:rsidR="00853A59" w:rsidRPr="00513F27">
        <w:rPr>
          <w:rFonts w:cstheme="minorHAnsi"/>
        </w:rPr>
        <w:t xml:space="preserve">  If it doesn’t?</w:t>
      </w:r>
    </w:p>
    <w:p w14:paraId="1B18EDD3" w14:textId="77777777" w:rsidR="00853A59" w:rsidRPr="00513F27" w:rsidRDefault="00853A59" w:rsidP="00853A59">
      <w:pPr>
        <w:pStyle w:val="ListParagraph"/>
        <w:rPr>
          <w:rFonts w:cstheme="minorHAnsi"/>
        </w:rPr>
      </w:pPr>
    </w:p>
    <w:p w14:paraId="2A0ECA1D" w14:textId="26686E21" w:rsidR="00410F9E" w:rsidRPr="00513F27" w:rsidRDefault="00410F9E" w:rsidP="00410F9E">
      <w:pPr>
        <w:pStyle w:val="ListParagraph"/>
        <w:numPr>
          <w:ilvl w:val="0"/>
          <w:numId w:val="1"/>
        </w:numPr>
        <w:rPr>
          <w:rFonts w:cstheme="minorHAnsi"/>
        </w:rPr>
      </w:pPr>
      <w:r w:rsidRPr="00513F27">
        <w:rPr>
          <w:rFonts w:cstheme="minorHAnsi"/>
        </w:rPr>
        <w:t xml:space="preserve">What are some of the underlying policy rationales for the reorganization exception?  Compare the majority and dissenting opinions in </w:t>
      </w:r>
      <w:r w:rsidRPr="00513F27">
        <w:rPr>
          <w:rFonts w:cstheme="minorHAnsi"/>
          <w:i/>
          <w:iCs/>
        </w:rPr>
        <w:t xml:space="preserve">Marr </w:t>
      </w:r>
      <w:r w:rsidRPr="00513F27">
        <w:rPr>
          <w:rFonts w:cstheme="minorHAnsi"/>
        </w:rPr>
        <w:t>and Reg. §1.368-1(b) (first 2 sentences).</w:t>
      </w:r>
    </w:p>
    <w:p w14:paraId="4EED1905" w14:textId="77777777" w:rsidR="009E43CB" w:rsidRPr="00513F27" w:rsidRDefault="009E43CB" w:rsidP="008D301A">
      <w:pPr>
        <w:rPr>
          <w:rFonts w:cstheme="minorHAnsi"/>
        </w:rPr>
      </w:pPr>
    </w:p>
    <w:p w14:paraId="576EC0F3" w14:textId="57660F2B" w:rsidR="009E43CB" w:rsidRPr="00513F27" w:rsidRDefault="00C14D9D" w:rsidP="00410F9E">
      <w:pPr>
        <w:pStyle w:val="ListParagraph"/>
        <w:numPr>
          <w:ilvl w:val="0"/>
          <w:numId w:val="1"/>
        </w:numPr>
        <w:rPr>
          <w:rFonts w:cstheme="minorHAnsi"/>
        </w:rPr>
      </w:pPr>
      <w:r w:rsidRPr="00513F27">
        <w:rPr>
          <w:rFonts w:cstheme="minorHAnsi"/>
        </w:rPr>
        <w:t>Acquirer acquires Target’s assets for Acquirer stock/boot.  W</w:t>
      </w:r>
      <w:r w:rsidR="009E43CB" w:rsidRPr="00513F27">
        <w:rPr>
          <w:rFonts w:cstheme="minorHAnsi"/>
        </w:rPr>
        <w:t>hat Code sections will apply to:</w:t>
      </w:r>
    </w:p>
    <w:p w14:paraId="742D81A2" w14:textId="77777777" w:rsidR="009E43CB" w:rsidRPr="00513F27" w:rsidRDefault="009E43CB" w:rsidP="009E43CB">
      <w:pPr>
        <w:pStyle w:val="ListParagraph"/>
        <w:rPr>
          <w:rFonts w:cstheme="minorHAnsi"/>
        </w:rPr>
      </w:pPr>
    </w:p>
    <w:p w14:paraId="25418363" w14:textId="793EBF36" w:rsidR="00C14D9D" w:rsidRPr="00513F27" w:rsidRDefault="00C14D9D" w:rsidP="009E43CB">
      <w:pPr>
        <w:pStyle w:val="ListParagraph"/>
        <w:numPr>
          <w:ilvl w:val="1"/>
          <w:numId w:val="1"/>
        </w:numPr>
        <w:rPr>
          <w:rFonts w:cstheme="minorHAnsi"/>
        </w:rPr>
      </w:pPr>
      <w:r w:rsidRPr="00513F27">
        <w:rPr>
          <w:rFonts w:cstheme="minorHAnsi"/>
        </w:rPr>
        <w:t>Determine if the transaction qualifies as a reorganization?</w:t>
      </w:r>
    </w:p>
    <w:p w14:paraId="7B0B1B91" w14:textId="4EBF8AED"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w:t>
      </w:r>
    </w:p>
    <w:p w14:paraId="3B806C27" w14:textId="4060C95C" w:rsidR="009E43CB" w:rsidRPr="00513F27" w:rsidRDefault="009E43CB" w:rsidP="009E43CB">
      <w:pPr>
        <w:pStyle w:val="ListParagraph"/>
        <w:numPr>
          <w:ilvl w:val="1"/>
          <w:numId w:val="1"/>
        </w:numPr>
        <w:rPr>
          <w:rFonts w:cstheme="minorHAnsi"/>
        </w:rPr>
      </w:pPr>
      <w:r w:rsidRPr="00513F27">
        <w:rPr>
          <w:rFonts w:cstheme="minorHAnsi"/>
        </w:rPr>
        <w:t xml:space="preserve">Exchange of </w:t>
      </w:r>
      <w:r w:rsidR="00EC7F98" w:rsidRPr="00513F27">
        <w:rPr>
          <w:rFonts w:cstheme="minorHAnsi"/>
        </w:rPr>
        <w:t>T</w:t>
      </w:r>
      <w:r w:rsidRPr="00513F27">
        <w:rPr>
          <w:rFonts w:cstheme="minorHAnsi"/>
        </w:rPr>
        <w:t>arget shares for Acquiring shares and boot?</w:t>
      </w:r>
    </w:p>
    <w:p w14:paraId="4608D888" w14:textId="3374EEBE" w:rsidR="009E43CB" w:rsidRPr="00513F27" w:rsidRDefault="009E43CB" w:rsidP="009E43CB">
      <w:pPr>
        <w:pStyle w:val="ListParagraph"/>
        <w:numPr>
          <w:ilvl w:val="1"/>
          <w:numId w:val="1"/>
        </w:numPr>
        <w:rPr>
          <w:rFonts w:cstheme="minorHAnsi"/>
        </w:rPr>
      </w:pPr>
      <w:r w:rsidRPr="00513F27">
        <w:rPr>
          <w:rFonts w:cstheme="minorHAnsi"/>
        </w:rPr>
        <w:t>Basis of Acquiring shares</w:t>
      </w:r>
      <w:r w:rsidR="00EC7F98" w:rsidRPr="00513F27">
        <w:rPr>
          <w:rFonts w:cstheme="minorHAnsi"/>
        </w:rPr>
        <w:t xml:space="preserve"> in the hands of Target shareholders</w:t>
      </w:r>
      <w:r w:rsidRPr="00513F27">
        <w:rPr>
          <w:rFonts w:cstheme="minorHAnsi"/>
        </w:rPr>
        <w:t>?</w:t>
      </w:r>
    </w:p>
    <w:p w14:paraId="791DDB37" w14:textId="33455AA7" w:rsidR="009E43CB" w:rsidRPr="00513F27" w:rsidRDefault="009E43CB" w:rsidP="009E43CB">
      <w:pPr>
        <w:pStyle w:val="ListParagraph"/>
        <w:numPr>
          <w:ilvl w:val="1"/>
          <w:numId w:val="1"/>
        </w:numPr>
        <w:rPr>
          <w:rFonts w:cstheme="minorHAnsi"/>
        </w:rPr>
      </w:pPr>
      <w:r w:rsidRPr="00513F27">
        <w:rPr>
          <w:rFonts w:cstheme="minorHAnsi"/>
        </w:rPr>
        <w:t>Recognition of G/L by Target on exchange of its assets for Acquiring stock?</w:t>
      </w:r>
    </w:p>
    <w:p w14:paraId="06B37F1B" w14:textId="28ADDAD3" w:rsidR="009E43CB" w:rsidRPr="00513F27" w:rsidRDefault="009E43CB" w:rsidP="009E43CB">
      <w:pPr>
        <w:pStyle w:val="ListParagraph"/>
        <w:numPr>
          <w:ilvl w:val="1"/>
          <w:numId w:val="1"/>
        </w:numPr>
        <w:rPr>
          <w:rFonts w:cstheme="minorHAnsi"/>
        </w:rPr>
      </w:pPr>
      <w:r w:rsidRPr="00513F27">
        <w:rPr>
          <w:rFonts w:cstheme="minorHAnsi"/>
        </w:rPr>
        <w:t>Basis of Target assets in the hands of Acquirer?</w:t>
      </w:r>
    </w:p>
    <w:p w14:paraId="3FCA7F8C" w14:textId="56C93F06" w:rsidR="009E43CB" w:rsidRPr="00513F27" w:rsidRDefault="009E43CB" w:rsidP="009E43CB">
      <w:pPr>
        <w:pStyle w:val="ListParagraph"/>
        <w:numPr>
          <w:ilvl w:val="1"/>
          <w:numId w:val="1"/>
        </w:numPr>
        <w:rPr>
          <w:rFonts w:cstheme="minorHAnsi"/>
        </w:rPr>
      </w:pPr>
      <w:r w:rsidRPr="00513F27">
        <w:rPr>
          <w:rFonts w:cstheme="minorHAnsi"/>
        </w:rPr>
        <w:t>Recognition of G/L by Target on distribution of Acquiring stock to T shareholders?</w:t>
      </w:r>
    </w:p>
    <w:p w14:paraId="0183AB0A" w14:textId="3FDC8FE5" w:rsidR="009E43CB" w:rsidRPr="00513F27" w:rsidRDefault="00C12FA0" w:rsidP="009E43CB">
      <w:pPr>
        <w:pStyle w:val="ListParagraph"/>
        <w:numPr>
          <w:ilvl w:val="1"/>
          <w:numId w:val="1"/>
        </w:numPr>
        <w:rPr>
          <w:rFonts w:cstheme="minorHAnsi"/>
        </w:rPr>
      </w:pPr>
      <w:r w:rsidRPr="00513F27">
        <w:rPr>
          <w:rFonts w:cstheme="minorHAnsi"/>
        </w:rPr>
        <w:t>Status of Target’s tax attributes?</w:t>
      </w:r>
    </w:p>
    <w:p w14:paraId="0B892407" w14:textId="77777777" w:rsidR="00C12FA0" w:rsidRPr="00513F27" w:rsidRDefault="00C12FA0" w:rsidP="00C12FA0">
      <w:pPr>
        <w:pStyle w:val="ListParagraph"/>
        <w:ind w:left="1440"/>
        <w:rPr>
          <w:rFonts w:cstheme="minorHAnsi"/>
        </w:rPr>
      </w:pPr>
    </w:p>
    <w:p w14:paraId="64734FC9" w14:textId="0DE56A6B" w:rsidR="00893C57" w:rsidRPr="00513F27" w:rsidRDefault="00893C57" w:rsidP="00893C57">
      <w:pPr>
        <w:pStyle w:val="ListParagraph"/>
        <w:numPr>
          <w:ilvl w:val="0"/>
          <w:numId w:val="1"/>
        </w:numPr>
        <w:rPr>
          <w:rFonts w:cstheme="minorHAnsi"/>
        </w:rPr>
      </w:pPr>
      <w:r w:rsidRPr="00513F27">
        <w:rPr>
          <w:rFonts w:cstheme="minorHAnsi"/>
        </w:rPr>
        <w:t>In addition to the statutory requirements of §368, what are the other requirements for an acquisition to be treated as a reorganization?  Reg. §1.368-1(b)</w:t>
      </w:r>
    </w:p>
    <w:p w14:paraId="353051AE" w14:textId="77777777" w:rsidR="00893C57" w:rsidRPr="00513F27" w:rsidRDefault="00893C57" w:rsidP="00893C57">
      <w:pPr>
        <w:pStyle w:val="ListParagraph"/>
        <w:rPr>
          <w:rFonts w:cstheme="minorHAnsi"/>
        </w:rPr>
      </w:pPr>
    </w:p>
    <w:p w14:paraId="50B9122B" w14:textId="04055126" w:rsidR="00E1088C" w:rsidRPr="00513F27" w:rsidRDefault="00E1088C" w:rsidP="00992150">
      <w:pPr>
        <w:pStyle w:val="ListParagraph"/>
        <w:numPr>
          <w:ilvl w:val="0"/>
          <w:numId w:val="1"/>
        </w:numPr>
        <w:rPr>
          <w:rFonts w:cstheme="minorHAnsi"/>
        </w:rPr>
      </w:pPr>
      <w:r w:rsidRPr="00513F27">
        <w:rPr>
          <w:rFonts w:cstheme="minorHAnsi"/>
          <w:i/>
          <w:iCs/>
        </w:rPr>
        <w:t xml:space="preserve">Gregory v. </w:t>
      </w:r>
      <w:proofErr w:type="spellStart"/>
      <w:r w:rsidRPr="00513F27">
        <w:rPr>
          <w:rFonts w:cstheme="minorHAnsi"/>
          <w:i/>
          <w:iCs/>
        </w:rPr>
        <w:t>Helvering</w:t>
      </w:r>
      <w:proofErr w:type="spellEnd"/>
      <w:r w:rsidRPr="00513F27">
        <w:rPr>
          <w:rFonts w:cstheme="minorHAnsi"/>
          <w:i/>
          <w:iCs/>
        </w:rPr>
        <w:t>.</w:t>
      </w:r>
      <w:r w:rsidRPr="00513F27">
        <w:rPr>
          <w:rFonts w:cstheme="minorHAnsi"/>
        </w:rPr>
        <w:t xml:space="preserve">  </w:t>
      </w:r>
    </w:p>
    <w:p w14:paraId="6BF7D082" w14:textId="77777777" w:rsidR="00E1088C" w:rsidRPr="00513F27" w:rsidRDefault="00E1088C" w:rsidP="00E1088C">
      <w:pPr>
        <w:pStyle w:val="ListParagraph"/>
        <w:numPr>
          <w:ilvl w:val="1"/>
          <w:numId w:val="1"/>
        </w:numPr>
        <w:rPr>
          <w:rFonts w:cstheme="minorHAnsi"/>
        </w:rPr>
      </w:pPr>
      <w:r w:rsidRPr="00513F27">
        <w:rPr>
          <w:rFonts w:cstheme="minorHAnsi"/>
        </w:rPr>
        <w:t>Did the transactions satisfy the statutory definition of a reorganization?</w:t>
      </w:r>
    </w:p>
    <w:p w14:paraId="1D0704EA" w14:textId="0DF26347" w:rsidR="00E1088C" w:rsidRPr="00513F27" w:rsidRDefault="00E1088C" w:rsidP="00E1088C">
      <w:pPr>
        <w:ind w:left="1440"/>
        <w:rPr>
          <w:rFonts w:cstheme="minorHAnsi"/>
        </w:rPr>
      </w:pPr>
      <w:r w:rsidRPr="00513F27">
        <w:rPr>
          <w:rFonts w:cstheme="minorHAnsi"/>
          <w:i/>
          <w:iCs/>
        </w:rPr>
        <w:t>(</w:t>
      </w:r>
      <w:proofErr w:type="spellStart"/>
      <w:r w:rsidRPr="00513F27">
        <w:rPr>
          <w:rFonts w:cstheme="minorHAnsi"/>
          <w:i/>
          <w:iCs/>
        </w:rPr>
        <w:t>i</w:t>
      </w:r>
      <w:del w:id="2" w:author="Jeffrey M. Colon" w:date="2022-04-04T18:58:00Z">
        <w:r w:rsidRPr="00513F27" w:rsidDel="00396345">
          <w:rPr>
            <w:rFonts w:cstheme="minorHAnsi"/>
            <w:i/>
            <w:iCs/>
          </w:rPr>
          <w:delText>) Definition of Reorganization. As used in this section…(1) The term “reorganization” means…(B) a transfer by a corporation of all or a part of its assets to another corporation if immediately after the transfer the transferor or its shareholders or both are in control of the corporation to which the assets are transferred.…</w:delText>
        </w:r>
      </w:del>
      <w:ins w:id="3" w:author="Jeffrey M. Colon" w:date="2022-04-04T18:58:00Z">
        <w:r w:rsidR="00396345">
          <w:rPr>
            <w:rFonts w:cstheme="minorHAnsi"/>
            <w:i/>
            <w:iCs/>
          </w:rPr>
          <w:softHyphen/>
        </w:r>
        <w:r w:rsidR="00396345">
          <w:rPr>
            <w:rFonts w:cstheme="minorHAnsi"/>
            <w:i/>
            <w:iCs/>
          </w:rPr>
          <w:softHyphen/>
        </w:r>
        <w:r w:rsidR="00396345">
          <w:rPr>
            <w:rFonts w:cstheme="minorHAnsi"/>
            <w:i/>
            <w:iCs/>
          </w:rPr>
          <w:softHyphen/>
        </w:r>
        <w:r w:rsidR="00396345">
          <w:rPr>
            <w:rFonts w:cstheme="minorHAnsi"/>
            <w:i/>
            <w:iCs/>
          </w:rPr>
          <w:softHyphen/>
        </w:r>
      </w:ins>
      <w:proofErr w:type="spellEnd"/>
    </w:p>
    <w:p w14:paraId="315437E3" w14:textId="0B2C2BF7" w:rsidR="00E1088C" w:rsidRPr="00513F27" w:rsidRDefault="00E1088C" w:rsidP="00E1088C">
      <w:pPr>
        <w:pStyle w:val="ListParagraph"/>
        <w:numPr>
          <w:ilvl w:val="1"/>
          <w:numId w:val="1"/>
        </w:numPr>
        <w:rPr>
          <w:rFonts w:cstheme="minorHAnsi"/>
        </w:rPr>
      </w:pPr>
      <w:r w:rsidRPr="00513F27">
        <w:rPr>
          <w:rFonts w:cstheme="minorHAnsi"/>
        </w:rPr>
        <w:t>What were the tax consequences to Mrs. Gregory if the transaction were treated as a reorganization?</w:t>
      </w:r>
    </w:p>
    <w:p w14:paraId="06F0BFC2" w14:textId="77777777" w:rsidR="00E1088C" w:rsidRPr="00513F27" w:rsidRDefault="00E1088C" w:rsidP="00E1088C">
      <w:pPr>
        <w:pStyle w:val="ListParagraph"/>
        <w:numPr>
          <w:ilvl w:val="1"/>
          <w:numId w:val="1"/>
        </w:numPr>
        <w:rPr>
          <w:rFonts w:cstheme="minorHAnsi"/>
        </w:rPr>
      </w:pPr>
      <w:r w:rsidRPr="00513F27">
        <w:rPr>
          <w:rFonts w:cstheme="minorHAnsi"/>
        </w:rPr>
        <w:t>What would be the tax results if United Mtg. had instead:</w:t>
      </w:r>
    </w:p>
    <w:p w14:paraId="5CF9231B" w14:textId="77777777" w:rsidR="00E1088C" w:rsidRPr="00513F27" w:rsidRDefault="00E1088C" w:rsidP="00E1088C">
      <w:pPr>
        <w:pStyle w:val="ListParagraph"/>
        <w:numPr>
          <w:ilvl w:val="2"/>
          <w:numId w:val="1"/>
        </w:numPr>
        <w:rPr>
          <w:rFonts w:cstheme="minorHAnsi"/>
        </w:rPr>
      </w:pPr>
      <w:r w:rsidRPr="00513F27">
        <w:rPr>
          <w:rFonts w:cstheme="minorHAnsi"/>
        </w:rPr>
        <w:t>Distributed the shares to her as a dividend, and she subsequently sold them?</w:t>
      </w:r>
    </w:p>
    <w:p w14:paraId="5CC4B466" w14:textId="77777777" w:rsidR="00E1088C" w:rsidRPr="00513F27" w:rsidRDefault="00E1088C" w:rsidP="00E1088C">
      <w:pPr>
        <w:pStyle w:val="ListParagraph"/>
        <w:numPr>
          <w:ilvl w:val="2"/>
          <w:numId w:val="1"/>
        </w:numPr>
        <w:rPr>
          <w:rFonts w:cstheme="minorHAnsi"/>
        </w:rPr>
      </w:pPr>
      <w:r w:rsidRPr="00513F27">
        <w:rPr>
          <w:rFonts w:cstheme="minorHAnsi"/>
        </w:rPr>
        <w:t>Sold the shares and distributed the AT proceeds to Mrs. Gregory?</w:t>
      </w:r>
    </w:p>
    <w:p w14:paraId="08A901D4" w14:textId="77777777" w:rsidR="00E1088C" w:rsidRPr="00513F27" w:rsidRDefault="00E1088C" w:rsidP="00E1088C">
      <w:pPr>
        <w:pStyle w:val="ListParagraph"/>
        <w:rPr>
          <w:rFonts w:cstheme="minorHAnsi"/>
        </w:rPr>
      </w:pPr>
    </w:p>
    <w:p w14:paraId="068DF03E" w14:textId="01949E53" w:rsidR="00893C57" w:rsidRPr="00513F27" w:rsidRDefault="00893C57" w:rsidP="00893C57">
      <w:pPr>
        <w:pStyle w:val="ListParagraph"/>
        <w:numPr>
          <w:ilvl w:val="0"/>
          <w:numId w:val="1"/>
        </w:numPr>
        <w:rPr>
          <w:rFonts w:cstheme="minorHAnsi"/>
        </w:rPr>
      </w:pPr>
      <w:r w:rsidRPr="00513F27">
        <w:rPr>
          <w:rFonts w:cstheme="minorHAnsi"/>
        </w:rPr>
        <w:t>What is the purpose of the continuity of proprietary interest (COI) requirement? Reg. §1.368-1(e)(1)(</w:t>
      </w:r>
      <w:proofErr w:type="spellStart"/>
      <w:r w:rsidRPr="00513F27">
        <w:rPr>
          <w:rFonts w:cstheme="minorHAnsi"/>
        </w:rPr>
        <w:t>i</w:t>
      </w:r>
      <w:proofErr w:type="spellEnd"/>
      <w:r w:rsidRPr="00513F27">
        <w:rPr>
          <w:rFonts w:cstheme="minorHAnsi"/>
        </w:rPr>
        <w:t>).</w:t>
      </w:r>
    </w:p>
    <w:p w14:paraId="58611659" w14:textId="77777777" w:rsidR="00004820" w:rsidRPr="00513F27" w:rsidRDefault="00004820" w:rsidP="00004820">
      <w:pPr>
        <w:pStyle w:val="ListParagraph"/>
        <w:rPr>
          <w:rFonts w:cstheme="minorHAnsi"/>
        </w:rPr>
      </w:pPr>
    </w:p>
    <w:p w14:paraId="7983DC63" w14:textId="1E308C8D" w:rsidR="00C96F14" w:rsidRPr="00513F27" w:rsidRDefault="00C96F14" w:rsidP="00C96F14">
      <w:pPr>
        <w:pStyle w:val="ListParagraph"/>
        <w:numPr>
          <w:ilvl w:val="0"/>
          <w:numId w:val="1"/>
        </w:numPr>
        <w:rPr>
          <w:rFonts w:cstheme="minorHAnsi"/>
        </w:rPr>
      </w:pPr>
      <w:r w:rsidRPr="00513F27">
        <w:rPr>
          <w:rFonts w:cstheme="minorHAnsi"/>
        </w:rPr>
        <w:lastRenderedPageBreak/>
        <w:t>In a reorganization, how low can the equity consideration go and still satisfy COI? Reg. §1.368-1(e)(2)(v), Ex. 1 and Rev. Proc. 77-37, Sec. 3.02</w:t>
      </w:r>
    </w:p>
    <w:p w14:paraId="478CD0B1" w14:textId="77777777" w:rsidR="00C96F14" w:rsidRPr="00513F27" w:rsidRDefault="00C96F14" w:rsidP="00C96F14">
      <w:pPr>
        <w:rPr>
          <w:rFonts w:cstheme="minorHAnsi"/>
        </w:rPr>
      </w:pPr>
    </w:p>
    <w:p w14:paraId="0C7AA6E3" w14:textId="37DD350F" w:rsidR="00004820" w:rsidRPr="00513F27" w:rsidRDefault="00C96F14" w:rsidP="00893C57">
      <w:pPr>
        <w:pStyle w:val="ListParagraph"/>
        <w:numPr>
          <w:ilvl w:val="0"/>
          <w:numId w:val="1"/>
        </w:numPr>
        <w:rPr>
          <w:rFonts w:cstheme="minorHAnsi"/>
        </w:rPr>
      </w:pPr>
      <w:r w:rsidRPr="00513F27">
        <w:rPr>
          <w:rFonts w:cstheme="minorHAnsi"/>
        </w:rPr>
        <w:t>A owns all the shares of T and receives P shares in exchange for his T shares.  Immediately after the merger closes, A sells all his shares to B for $ pursuant to a binding contract.  Is COI satisfied? Reg. §1.368-1(e)(8), Ex. 1.</w:t>
      </w:r>
    </w:p>
    <w:p w14:paraId="65D19247" w14:textId="77777777" w:rsidR="00C96F14" w:rsidRPr="00513F27" w:rsidRDefault="00C96F14" w:rsidP="00C96F14">
      <w:pPr>
        <w:pStyle w:val="ListParagraph"/>
        <w:rPr>
          <w:rFonts w:cstheme="minorHAnsi"/>
        </w:rPr>
      </w:pPr>
    </w:p>
    <w:p w14:paraId="1515402B" w14:textId="550A7659" w:rsidR="002C0633" w:rsidRPr="00513F27" w:rsidRDefault="002C0633" w:rsidP="002C0633">
      <w:pPr>
        <w:pStyle w:val="ListParagraph"/>
        <w:numPr>
          <w:ilvl w:val="0"/>
          <w:numId w:val="1"/>
        </w:numPr>
        <w:rPr>
          <w:rFonts w:cstheme="minorHAnsi"/>
        </w:rPr>
      </w:pPr>
      <w:r w:rsidRPr="00513F27">
        <w:rPr>
          <w:rFonts w:cstheme="minorHAnsi"/>
        </w:rPr>
        <w:t xml:space="preserve">A and B own all the shares of T.  T redeems A’s shares for $ (none of the funds come from P), and P acquires all B’s shares for P shares.  Is COI satisfied? Reg. §1.368-1(e)(8), Ex. </w:t>
      </w:r>
      <w:r w:rsidR="00181F55" w:rsidRPr="00513F27">
        <w:rPr>
          <w:rFonts w:cstheme="minorHAnsi"/>
        </w:rPr>
        <w:t>9</w:t>
      </w:r>
      <w:r w:rsidRPr="00513F27">
        <w:rPr>
          <w:rFonts w:cstheme="minorHAnsi"/>
        </w:rPr>
        <w:t>.</w:t>
      </w:r>
    </w:p>
    <w:p w14:paraId="077EBC76" w14:textId="77777777" w:rsidR="002C0633" w:rsidRPr="00513F27" w:rsidRDefault="002C0633" w:rsidP="002C0633">
      <w:pPr>
        <w:pStyle w:val="ListParagraph"/>
        <w:rPr>
          <w:rFonts w:cstheme="minorHAnsi"/>
        </w:rPr>
      </w:pPr>
    </w:p>
    <w:p w14:paraId="52727522" w14:textId="2FFDC42E" w:rsidR="002C0633" w:rsidRPr="00513F27" w:rsidRDefault="002C0633" w:rsidP="002C0633">
      <w:pPr>
        <w:pStyle w:val="ListParagraph"/>
        <w:numPr>
          <w:ilvl w:val="0"/>
          <w:numId w:val="1"/>
        </w:numPr>
        <w:rPr>
          <w:rFonts w:cstheme="minorHAnsi"/>
        </w:rPr>
      </w:pPr>
      <w:r w:rsidRPr="00513F27">
        <w:rPr>
          <w:rFonts w:cstheme="minorHAnsi"/>
        </w:rPr>
        <w:t>A owns all the shares of T.  T merges into P, and A receives P shares.  After the merger, P redeems A’s P shares.  Is COI satisfied? Reg. §1.368-1(e)(8), Ex. 4</w:t>
      </w:r>
      <w:r w:rsidR="00C01E41" w:rsidRPr="00513F27">
        <w:rPr>
          <w:rFonts w:cstheme="minorHAnsi"/>
        </w:rPr>
        <w:t>(</w:t>
      </w:r>
      <w:proofErr w:type="spellStart"/>
      <w:r w:rsidR="00C01E41" w:rsidRPr="00513F27">
        <w:rPr>
          <w:rFonts w:cstheme="minorHAnsi"/>
        </w:rPr>
        <w:t>i</w:t>
      </w:r>
      <w:proofErr w:type="spellEnd"/>
      <w:r w:rsidR="00C01E41" w:rsidRPr="00513F27">
        <w:rPr>
          <w:rFonts w:cstheme="minorHAnsi"/>
        </w:rPr>
        <w:t>)</w:t>
      </w:r>
      <w:r w:rsidRPr="00513F27">
        <w:rPr>
          <w:rFonts w:cstheme="minorHAnsi"/>
        </w:rPr>
        <w:t>.</w:t>
      </w:r>
    </w:p>
    <w:p w14:paraId="29A06601" w14:textId="77777777" w:rsidR="00C01E41" w:rsidRPr="00513F27" w:rsidRDefault="00C01E41" w:rsidP="00C01E41">
      <w:pPr>
        <w:pStyle w:val="ListParagraph"/>
        <w:rPr>
          <w:rFonts w:cstheme="minorHAnsi"/>
        </w:rPr>
      </w:pPr>
    </w:p>
    <w:p w14:paraId="49A0671B" w14:textId="58B22AD9" w:rsidR="00C01E41" w:rsidRPr="00513F27" w:rsidRDefault="00C01E41" w:rsidP="002C0633">
      <w:pPr>
        <w:pStyle w:val="ListParagraph"/>
        <w:numPr>
          <w:ilvl w:val="0"/>
          <w:numId w:val="1"/>
        </w:numPr>
        <w:rPr>
          <w:rFonts w:cstheme="minorHAnsi"/>
        </w:rPr>
      </w:pPr>
      <w:r w:rsidRPr="00513F27">
        <w:rPr>
          <w:rFonts w:cstheme="minorHAnsi"/>
        </w:rPr>
        <w:t>Same as previous question, except S, a P subsidiary, purchases A’s P stock.</w:t>
      </w:r>
    </w:p>
    <w:p w14:paraId="16F34AB3" w14:textId="77777777" w:rsidR="00181F55" w:rsidRPr="00513F27" w:rsidRDefault="00181F55" w:rsidP="00181F55">
      <w:pPr>
        <w:pStyle w:val="ListParagraph"/>
        <w:rPr>
          <w:rFonts w:cstheme="minorHAnsi"/>
        </w:rPr>
      </w:pPr>
    </w:p>
    <w:p w14:paraId="061A0076" w14:textId="1FED8033" w:rsidR="00181F55" w:rsidRPr="00513F27" w:rsidRDefault="00181F55" w:rsidP="00181F55">
      <w:pPr>
        <w:pStyle w:val="ListParagraph"/>
        <w:numPr>
          <w:ilvl w:val="0"/>
          <w:numId w:val="1"/>
        </w:numPr>
        <w:rPr>
          <w:rFonts w:cstheme="minorHAnsi"/>
        </w:rPr>
      </w:pPr>
      <w:r w:rsidRPr="00513F27">
        <w:rPr>
          <w:rFonts w:cstheme="minorHAnsi"/>
        </w:rPr>
        <w:t>What is the purpose of the continuity of business enterprise (COBE) requirement?  Reg. §1.368-1(d)(1)-(3).</w:t>
      </w:r>
    </w:p>
    <w:p w14:paraId="446A9B7C" w14:textId="77777777" w:rsidR="00181F55" w:rsidRPr="00513F27" w:rsidRDefault="00181F55" w:rsidP="00181F55">
      <w:pPr>
        <w:pStyle w:val="ListParagraph"/>
        <w:rPr>
          <w:rFonts w:cstheme="minorHAnsi"/>
        </w:rPr>
      </w:pPr>
    </w:p>
    <w:p w14:paraId="6B9F6DF5" w14:textId="77FDD0FA" w:rsidR="00181F55" w:rsidRPr="00513F27" w:rsidRDefault="00181F55" w:rsidP="00181F55">
      <w:pPr>
        <w:pStyle w:val="ListParagraph"/>
        <w:numPr>
          <w:ilvl w:val="0"/>
          <w:numId w:val="1"/>
        </w:numPr>
        <w:rPr>
          <w:rFonts w:cstheme="minorHAnsi"/>
        </w:rPr>
      </w:pPr>
      <w:r w:rsidRPr="00513F27">
        <w:rPr>
          <w:rFonts w:cstheme="minorHAnsi"/>
        </w:rPr>
        <w:t xml:space="preserve">T conducts 3 lines of business, each about worth about the same.  T </w:t>
      </w:r>
      <w:proofErr w:type="spellStart"/>
      <w:r w:rsidRPr="00513F27">
        <w:rPr>
          <w:rFonts w:cstheme="minorHAnsi"/>
        </w:rPr>
        <w:t>sells</w:t>
      </w:r>
      <w:proofErr w:type="spellEnd"/>
      <w:r w:rsidRPr="00513F27">
        <w:rPr>
          <w:rFonts w:cstheme="minorHAnsi"/>
        </w:rPr>
        <w:t xml:space="preserve"> 2 lines business, and P acquires the remaining business in exchange for P voting stock.  Is COBE satisfied?  Reg. §1.368-1(d)(5), Ex. 1.</w:t>
      </w:r>
    </w:p>
    <w:p w14:paraId="443873AB" w14:textId="77777777" w:rsidR="00181F55" w:rsidRPr="00513F27" w:rsidRDefault="00181F55" w:rsidP="00181F55">
      <w:pPr>
        <w:pStyle w:val="ListParagraph"/>
        <w:rPr>
          <w:rFonts w:cstheme="minorHAnsi"/>
        </w:rPr>
      </w:pPr>
    </w:p>
    <w:p w14:paraId="6E1BD05B" w14:textId="149A3AAF" w:rsidR="009B2073" w:rsidRPr="00513F27" w:rsidRDefault="00181F55" w:rsidP="0003041B">
      <w:pPr>
        <w:pStyle w:val="ListParagraph"/>
        <w:numPr>
          <w:ilvl w:val="0"/>
          <w:numId w:val="1"/>
        </w:numPr>
        <w:rPr>
          <w:rFonts w:cstheme="minorHAnsi"/>
        </w:rPr>
      </w:pPr>
      <w:r w:rsidRPr="00513F27">
        <w:rPr>
          <w:rFonts w:cstheme="minorHAnsi"/>
        </w:rPr>
        <w:t>T invests (1/3 each) in growth stocks, dividend stock</w:t>
      </w:r>
      <w:r w:rsidR="00B42F49" w:rsidRPr="00513F27">
        <w:rPr>
          <w:rFonts w:cstheme="minorHAnsi"/>
        </w:rPr>
        <w:t>s</w:t>
      </w:r>
      <w:r w:rsidRPr="00513F27">
        <w:rPr>
          <w:rFonts w:cstheme="minorHAnsi"/>
        </w:rPr>
        <w:t xml:space="preserve">, and corporate bonds (1/3 each).  T </w:t>
      </w:r>
      <w:proofErr w:type="spellStart"/>
      <w:r w:rsidRPr="00513F27">
        <w:rPr>
          <w:rFonts w:cstheme="minorHAnsi"/>
        </w:rPr>
        <w:t>sells</w:t>
      </w:r>
      <w:proofErr w:type="spellEnd"/>
      <w:r w:rsidRPr="00513F27">
        <w:rPr>
          <w:rFonts w:cstheme="minorHAnsi"/>
        </w:rPr>
        <w:t xml:space="preserve"> all its stock and bond investments and purchases municipal bonds.  P acquires T’s assets in exchange for P voting stock.  Is COBE satisfied?  Rev. Rul. 87-76</w:t>
      </w:r>
      <w:r w:rsidR="009B2073" w:rsidRPr="00513F27">
        <w:rPr>
          <w:rFonts w:cstheme="minorHAnsi"/>
        </w:rPr>
        <w:t xml:space="preserve"> and Reg. §1.368-1(d)(5), Ex. 3.</w:t>
      </w:r>
    </w:p>
    <w:p w14:paraId="236C556B" w14:textId="77777777" w:rsidR="00917BE2" w:rsidRPr="00513F27" w:rsidRDefault="00917BE2" w:rsidP="00917BE2">
      <w:pPr>
        <w:pStyle w:val="ListParagraph"/>
        <w:rPr>
          <w:rFonts w:cstheme="minorHAnsi"/>
        </w:rPr>
      </w:pPr>
    </w:p>
    <w:p w14:paraId="0CB6C771" w14:textId="0877E3C4" w:rsidR="00917BE2" w:rsidRPr="00513F27" w:rsidRDefault="00917BE2" w:rsidP="00917BE2">
      <w:pPr>
        <w:pStyle w:val="ListParagraph"/>
        <w:numPr>
          <w:ilvl w:val="0"/>
          <w:numId w:val="1"/>
        </w:numPr>
        <w:rPr>
          <w:rFonts w:cstheme="minorHAnsi"/>
        </w:rPr>
      </w:pPr>
      <w:r w:rsidRPr="00513F27">
        <w:rPr>
          <w:rFonts w:cstheme="minorHAnsi"/>
        </w:rPr>
        <w:t xml:space="preserve">P acquires T’s diversified agricultural business in exchange for P voting stock.  P transfers various parts of the business to separate subsidiaries, but no </w:t>
      </w:r>
      <w:ins w:id="4" w:author="Jeffrey M. Colon" w:date="2021-04-03T11:21:00Z">
        <w:r w:rsidR="00D17201">
          <w:rPr>
            <w:rFonts w:cstheme="minorHAnsi"/>
          </w:rPr>
          <w:t xml:space="preserve">one </w:t>
        </w:r>
      </w:ins>
      <w:r w:rsidRPr="00513F27">
        <w:rPr>
          <w:rFonts w:cstheme="minorHAnsi"/>
        </w:rPr>
        <w:t>subsidiary uses a significant portion of the T’s assets.  Is COBE satisfied?  Reg. §1.368-1(d)(5), Ex. 6.</w:t>
      </w:r>
    </w:p>
    <w:p w14:paraId="7DA58749" w14:textId="77777777" w:rsidR="00917BE2" w:rsidRPr="00513F27" w:rsidRDefault="00917BE2" w:rsidP="00917BE2">
      <w:pPr>
        <w:rPr>
          <w:rFonts w:cstheme="minorHAnsi"/>
        </w:rPr>
      </w:pPr>
    </w:p>
    <w:p w14:paraId="2FFE73D4" w14:textId="0AC91A3F" w:rsidR="00917BE2" w:rsidRPr="00513F27" w:rsidRDefault="00917BE2" w:rsidP="00917BE2">
      <w:pPr>
        <w:pStyle w:val="ListParagraph"/>
        <w:numPr>
          <w:ilvl w:val="0"/>
          <w:numId w:val="1"/>
        </w:numPr>
        <w:rPr>
          <w:rFonts w:cstheme="minorHAnsi"/>
        </w:rPr>
      </w:pPr>
      <w:r w:rsidRPr="00513F27">
        <w:rPr>
          <w:rFonts w:cstheme="minorHAnsi"/>
        </w:rPr>
        <w:t>Same as previous question, except that P transfers all the business to S1, a subsidiary, which in turn, transfers it to a partnership in exchange for a 20% interest in the partnership.  S1 performs management functions, including making significant business decisions.  Is COBE satisfied? Reg. §1.368-1(d)(5), Ex. 8.</w:t>
      </w:r>
    </w:p>
    <w:p w14:paraId="1945AD85" w14:textId="77777777" w:rsidR="0090297D" w:rsidRPr="00513F27" w:rsidRDefault="0090297D" w:rsidP="0090297D">
      <w:pPr>
        <w:rPr>
          <w:rFonts w:cstheme="minorHAnsi"/>
        </w:rPr>
      </w:pPr>
    </w:p>
    <w:p w14:paraId="5FB3A589" w14:textId="24336C2D" w:rsidR="00917BE2" w:rsidRPr="00513F27" w:rsidRDefault="0090297D" w:rsidP="001F6040">
      <w:pPr>
        <w:pStyle w:val="ListParagraph"/>
        <w:numPr>
          <w:ilvl w:val="0"/>
          <w:numId w:val="1"/>
        </w:numPr>
        <w:rPr>
          <w:rFonts w:cstheme="minorHAnsi"/>
        </w:rPr>
      </w:pPr>
      <w:r w:rsidRPr="00513F27">
        <w:rPr>
          <w:rFonts w:cstheme="minorHAnsi"/>
        </w:rPr>
        <w:t>What is an “A” reorganization? §368(a)(1)(A); Reg. §1.368-2(b)(1)(ii).</w:t>
      </w:r>
    </w:p>
    <w:p w14:paraId="09E274EE" w14:textId="77777777" w:rsidR="00917BE2" w:rsidRPr="00513F27" w:rsidRDefault="00917BE2" w:rsidP="00917BE2">
      <w:pPr>
        <w:pStyle w:val="ListParagraph"/>
        <w:rPr>
          <w:rFonts w:cstheme="minorHAnsi"/>
        </w:rPr>
      </w:pPr>
    </w:p>
    <w:p w14:paraId="5162995E" w14:textId="38A8ED10" w:rsidR="006D3935" w:rsidRPr="00513F27" w:rsidRDefault="0090297D" w:rsidP="006D3935">
      <w:pPr>
        <w:pStyle w:val="ListParagraph"/>
        <w:numPr>
          <w:ilvl w:val="0"/>
          <w:numId w:val="1"/>
        </w:numPr>
        <w:rPr>
          <w:rFonts w:cstheme="minorHAnsi"/>
        </w:rPr>
      </w:pPr>
      <w:r w:rsidRPr="00513F27">
        <w:rPr>
          <w:rFonts w:cstheme="minorHAnsi"/>
        </w:rPr>
        <w:t>Under Texas state law, T can merge into P with T shareholder</w:t>
      </w:r>
      <w:r w:rsidR="00B42F49" w:rsidRPr="00513F27">
        <w:rPr>
          <w:rFonts w:cstheme="minorHAnsi"/>
        </w:rPr>
        <w:t>s</w:t>
      </w:r>
      <w:r w:rsidRPr="00513F27">
        <w:rPr>
          <w:rFonts w:cstheme="minorHAnsi"/>
        </w:rPr>
        <w:t xml:space="preserve"> receiving P voting stock and T surviving and continuing to hold a portion of its assets.  T shareholders retain their T stock and P stock.  Is this a good A reorg?  Rev. Rul. 2000-5</w:t>
      </w:r>
      <w:r w:rsidR="006D3935" w:rsidRPr="00513F27">
        <w:rPr>
          <w:rFonts w:cstheme="minorHAnsi"/>
        </w:rPr>
        <w:t>; Reg. §1.368-2(b)(1)(iii), Ex. 1.</w:t>
      </w:r>
    </w:p>
    <w:p w14:paraId="5F3E899F" w14:textId="77777777" w:rsidR="006D3935" w:rsidRPr="00513F27" w:rsidRDefault="006D3935" w:rsidP="006D3935">
      <w:pPr>
        <w:rPr>
          <w:rFonts w:cstheme="minorHAnsi"/>
        </w:rPr>
      </w:pPr>
    </w:p>
    <w:p w14:paraId="0FEF7260" w14:textId="3507F213" w:rsidR="006D3935" w:rsidRPr="00513F27" w:rsidRDefault="004F0365" w:rsidP="006D3935">
      <w:pPr>
        <w:pStyle w:val="ListParagraph"/>
        <w:numPr>
          <w:ilvl w:val="0"/>
          <w:numId w:val="1"/>
        </w:numPr>
        <w:rPr>
          <w:rFonts w:cstheme="minorHAnsi"/>
        </w:rPr>
      </w:pPr>
      <w:r w:rsidRPr="00513F27">
        <w:rPr>
          <w:rFonts w:cstheme="minorHAnsi"/>
        </w:rPr>
        <w:lastRenderedPageBreak/>
        <w:t xml:space="preserve">Under Del. Law, </w:t>
      </w:r>
      <w:r w:rsidR="006D3935" w:rsidRPr="00513F27">
        <w:rPr>
          <w:rFonts w:cstheme="minorHAnsi"/>
        </w:rPr>
        <w:t>T merges into DRE, an LLC treated as a DRE owned by X Corp.</w:t>
      </w:r>
      <w:r w:rsidRPr="00513F27">
        <w:rPr>
          <w:rFonts w:cstheme="minorHAnsi"/>
        </w:rPr>
        <w:t xml:space="preserve">  </w:t>
      </w:r>
      <w:r w:rsidR="00676EDC" w:rsidRPr="00513F27">
        <w:rPr>
          <w:rFonts w:cstheme="minorHAnsi"/>
        </w:rPr>
        <w:t xml:space="preserve">T shareholders receive X voting stock. </w:t>
      </w:r>
      <w:r w:rsidRPr="00513F27">
        <w:rPr>
          <w:rFonts w:cstheme="minorHAnsi"/>
        </w:rPr>
        <w:t xml:space="preserve">All of T’s assets become the assets of DRE and T’s legal existence ceases.  </w:t>
      </w:r>
      <w:r w:rsidR="006D3935" w:rsidRPr="00513F27">
        <w:rPr>
          <w:rFonts w:cstheme="minorHAnsi"/>
        </w:rPr>
        <w:t>Is this a good A reorg? Reg. §1.368-2(b)(1)(iii), Ex. 2.</w:t>
      </w:r>
    </w:p>
    <w:p w14:paraId="1E8536D0" w14:textId="77777777" w:rsidR="006D3935" w:rsidRPr="00513F27" w:rsidRDefault="006D3935" w:rsidP="006D3935">
      <w:pPr>
        <w:rPr>
          <w:rFonts w:cstheme="minorHAnsi"/>
        </w:rPr>
      </w:pPr>
    </w:p>
    <w:p w14:paraId="499CE9F4" w14:textId="5B3F0C41" w:rsidR="00FA018A" w:rsidRPr="00513F27" w:rsidRDefault="00FA018A" w:rsidP="00FA018A">
      <w:pPr>
        <w:pStyle w:val="ListParagraph"/>
        <w:numPr>
          <w:ilvl w:val="0"/>
          <w:numId w:val="1"/>
        </w:numPr>
        <w:rPr>
          <w:rFonts w:cstheme="minorHAnsi"/>
        </w:rPr>
      </w:pPr>
      <w:r w:rsidRPr="00513F27">
        <w:rPr>
          <w:rFonts w:cstheme="minorHAnsi"/>
        </w:rPr>
        <w:t>Under Del. Law, DRE, an LLC treated as a DRE owned by X Corp, merges into T</w:t>
      </w:r>
      <w:r w:rsidR="00676EDC" w:rsidRPr="00513F27">
        <w:rPr>
          <w:rFonts w:cstheme="minorHAnsi"/>
        </w:rPr>
        <w:t>, and T shareholders receive X voting stock.</w:t>
      </w:r>
      <w:r w:rsidRPr="00513F27">
        <w:rPr>
          <w:rFonts w:cstheme="minorHAnsi"/>
        </w:rPr>
        <w:t xml:space="preserve"> </w:t>
      </w:r>
      <w:r w:rsidR="008D301A" w:rsidRPr="00513F27">
        <w:rPr>
          <w:rFonts w:cstheme="minorHAnsi"/>
        </w:rPr>
        <w:t xml:space="preserve"> </w:t>
      </w:r>
      <w:r w:rsidRPr="00513F27">
        <w:rPr>
          <w:rFonts w:cstheme="minorHAnsi"/>
        </w:rPr>
        <w:t>All of DRE’s assets become the assets of T and DRE’s legal existence ceases.  Is this a good A reorg? Reg. §1.368-2(b)(1)(iii), Ex. 6.</w:t>
      </w:r>
    </w:p>
    <w:p w14:paraId="046702D4" w14:textId="77777777" w:rsidR="00CB695C" w:rsidRPr="00513F27" w:rsidRDefault="00CB695C" w:rsidP="00CB695C">
      <w:pPr>
        <w:pStyle w:val="ListParagraph"/>
        <w:rPr>
          <w:rFonts w:cstheme="minorHAnsi"/>
        </w:rPr>
      </w:pPr>
    </w:p>
    <w:p w14:paraId="61D23A02" w14:textId="6ABC691B" w:rsidR="00CB695C" w:rsidRPr="00513F27" w:rsidRDefault="00CB695C" w:rsidP="00CB695C">
      <w:pPr>
        <w:pStyle w:val="ListParagraph"/>
        <w:numPr>
          <w:ilvl w:val="0"/>
          <w:numId w:val="1"/>
        </w:numPr>
        <w:rPr>
          <w:rFonts w:cstheme="minorHAnsi"/>
        </w:rPr>
      </w:pPr>
      <w:r w:rsidRPr="00513F27">
        <w:rPr>
          <w:rFonts w:cstheme="minorHAnsi"/>
        </w:rPr>
        <w:t>T merges into P pursuant to Spanish law</w:t>
      </w:r>
      <w:r w:rsidR="00676EDC" w:rsidRPr="00513F27">
        <w:rPr>
          <w:rFonts w:cstheme="minorHAnsi"/>
        </w:rPr>
        <w:t xml:space="preserve"> and T shareholders receive P voting stock.</w:t>
      </w:r>
      <w:r w:rsidR="008D301A" w:rsidRPr="00513F27">
        <w:rPr>
          <w:rFonts w:cstheme="minorHAnsi"/>
        </w:rPr>
        <w:t xml:space="preserve"> </w:t>
      </w:r>
      <w:r w:rsidRPr="00513F27">
        <w:rPr>
          <w:rFonts w:cstheme="minorHAnsi"/>
        </w:rPr>
        <w:t>Is this a good A reorg? Reg. §1.368-2(b)(1)(iii), Ex. 13.</w:t>
      </w:r>
    </w:p>
    <w:p w14:paraId="1FD50372" w14:textId="77777777" w:rsidR="00CB695C" w:rsidRPr="00513F27" w:rsidRDefault="00CB695C" w:rsidP="00CB695C">
      <w:pPr>
        <w:rPr>
          <w:rFonts w:cstheme="minorHAnsi"/>
        </w:rPr>
      </w:pPr>
    </w:p>
    <w:p w14:paraId="3C495F16" w14:textId="03289BDD" w:rsidR="00C96F14" w:rsidRPr="00513F27" w:rsidRDefault="00676EDC" w:rsidP="00AD7543">
      <w:pPr>
        <w:pStyle w:val="ListParagraph"/>
        <w:numPr>
          <w:ilvl w:val="0"/>
          <w:numId w:val="1"/>
        </w:numPr>
        <w:rPr>
          <w:rFonts w:cstheme="minorHAnsi"/>
        </w:rPr>
      </w:pPr>
      <w:r w:rsidRPr="00513F27">
        <w:rPr>
          <w:rFonts w:cstheme="minorHAnsi"/>
        </w:rPr>
        <w:t xml:space="preserve">T merges into P pursuant to Delaware law, and T shareholders receive P voting stock.  P drops down </w:t>
      </w:r>
      <w:r w:rsidR="00CF33B2" w:rsidRPr="00513F27">
        <w:rPr>
          <w:rFonts w:cstheme="minorHAnsi"/>
        </w:rPr>
        <w:t xml:space="preserve">½ of </w:t>
      </w:r>
      <w:r w:rsidRPr="00513F27">
        <w:rPr>
          <w:rFonts w:cstheme="minorHAnsi"/>
        </w:rPr>
        <w:t xml:space="preserve">T’s assets into S1, a wholly </w:t>
      </w:r>
      <w:r w:rsidR="00CF33B2" w:rsidRPr="00513F27">
        <w:rPr>
          <w:rFonts w:cstheme="minorHAnsi"/>
        </w:rPr>
        <w:t xml:space="preserve">owned </w:t>
      </w:r>
      <w:r w:rsidRPr="00513F27">
        <w:rPr>
          <w:rFonts w:cstheme="minorHAnsi"/>
        </w:rPr>
        <w:t>subsidiary.  Is this a good A reo</w:t>
      </w:r>
      <w:r w:rsidR="00896C24" w:rsidRPr="00513F27">
        <w:rPr>
          <w:rFonts w:cstheme="minorHAnsi"/>
        </w:rPr>
        <w:t>rg?</w:t>
      </w:r>
      <w:r w:rsidR="00CF33B2" w:rsidRPr="00513F27">
        <w:rPr>
          <w:rFonts w:cstheme="minorHAnsi"/>
        </w:rPr>
        <w:t xml:space="preserve"> Reg. §1.368-2(k)(1), 1(ii)</w:t>
      </w:r>
      <w:r w:rsidR="007E5885" w:rsidRPr="00513F27">
        <w:rPr>
          <w:rFonts w:cstheme="minorHAnsi"/>
        </w:rPr>
        <w:t>, -2(k)(2), Ex. 1.</w:t>
      </w:r>
      <w:r w:rsidR="00CF33B2" w:rsidRPr="00513F27">
        <w:rPr>
          <w:rFonts w:cstheme="minorHAnsi"/>
        </w:rPr>
        <w:t xml:space="preserve">  Would it make a difference if P dropped down 100% of T’s assets?</w:t>
      </w:r>
    </w:p>
    <w:p w14:paraId="744A8CCC" w14:textId="77777777" w:rsidR="007E5885" w:rsidRPr="00513F27" w:rsidRDefault="007E5885" w:rsidP="007E5885">
      <w:pPr>
        <w:pStyle w:val="ListParagraph"/>
        <w:rPr>
          <w:rFonts w:cstheme="minorHAnsi"/>
        </w:rPr>
      </w:pPr>
    </w:p>
    <w:p w14:paraId="071190CB" w14:textId="35E38D8A" w:rsidR="007E5885" w:rsidRPr="00513F27" w:rsidRDefault="007E5885" w:rsidP="007E5885">
      <w:pPr>
        <w:pStyle w:val="ListParagraph"/>
        <w:numPr>
          <w:ilvl w:val="0"/>
          <w:numId w:val="1"/>
        </w:numPr>
        <w:rPr>
          <w:rFonts w:cstheme="minorHAnsi"/>
        </w:rPr>
      </w:pPr>
      <w:r w:rsidRPr="00513F27">
        <w:rPr>
          <w:rFonts w:cstheme="minorHAnsi"/>
        </w:rPr>
        <w:t>T merges into S1, a wholly owned subsidiary of P pursuant to Delaware law, and T shareholders receive P voting stock.  S1 distributes ½ of T’s assets to P. Is this a good A reorg? Reg. §1.368-2(k)(1), 1(ii), -2(k)(2), Ex. 2.  Would it make a difference if S1 distributed 100% of T’s assets?</w:t>
      </w:r>
    </w:p>
    <w:p w14:paraId="7210236B" w14:textId="77777777" w:rsidR="00221DFF" w:rsidRPr="00513F27" w:rsidRDefault="00221DFF" w:rsidP="00221DFF">
      <w:pPr>
        <w:pStyle w:val="ListParagraph"/>
        <w:rPr>
          <w:rFonts w:cstheme="minorHAnsi"/>
        </w:rPr>
      </w:pPr>
    </w:p>
    <w:p w14:paraId="75B9C038" w14:textId="77777777" w:rsidR="00221DFF" w:rsidRPr="00513F27" w:rsidRDefault="00221DFF" w:rsidP="00221DFF">
      <w:pPr>
        <w:pStyle w:val="ListParagraph"/>
        <w:rPr>
          <w:rFonts w:cstheme="minorHAnsi"/>
        </w:rPr>
      </w:pPr>
    </w:p>
    <w:p w14:paraId="4427E3AB" w14:textId="77777777" w:rsidR="00221DFF" w:rsidRPr="00513F27" w:rsidRDefault="00221DFF" w:rsidP="00221DFF">
      <w:pPr>
        <w:pStyle w:val="ListParagraph"/>
        <w:rPr>
          <w:rFonts w:cstheme="minorHAnsi"/>
        </w:rPr>
      </w:pPr>
    </w:p>
    <w:p w14:paraId="54044DC2" w14:textId="02917D76" w:rsidR="00221DFF" w:rsidRPr="00513F27" w:rsidRDefault="00221DFF" w:rsidP="007E5885">
      <w:pPr>
        <w:pStyle w:val="ListParagraph"/>
        <w:numPr>
          <w:ilvl w:val="0"/>
          <w:numId w:val="1"/>
        </w:numPr>
        <w:rPr>
          <w:rFonts w:cstheme="minorHAnsi"/>
        </w:rPr>
      </w:pPr>
      <w:r w:rsidRPr="00513F27">
        <w:rPr>
          <w:rFonts w:cstheme="minorHAnsi"/>
        </w:rPr>
        <w:t xml:space="preserve">T merges into P pursuant to DGCL.  50% </w:t>
      </w:r>
      <w:r w:rsidR="00C868A4" w:rsidRPr="00513F27">
        <w:rPr>
          <w:rFonts w:cstheme="minorHAnsi"/>
        </w:rPr>
        <w:t xml:space="preserve">of </w:t>
      </w:r>
      <w:r w:rsidRPr="00513F27">
        <w:rPr>
          <w:rFonts w:cstheme="minorHAnsi"/>
        </w:rPr>
        <w:t xml:space="preserve">T shareholders want to receive $ and 50% want to receive P stock.  Is that permissible under §368(a)(1)(A)? </w:t>
      </w:r>
      <w:r w:rsidR="00C868A4" w:rsidRPr="00513F27">
        <w:rPr>
          <w:rFonts w:cstheme="minorHAnsi"/>
        </w:rPr>
        <w:t xml:space="preserve"> </w:t>
      </w:r>
      <w:r w:rsidRPr="00513F27">
        <w:rPr>
          <w:rFonts w:cstheme="minorHAnsi"/>
        </w:rPr>
        <w:t>Rev. Proc. 77-37, §3.02.</w:t>
      </w:r>
    </w:p>
    <w:p w14:paraId="6D3729AB" w14:textId="77777777" w:rsidR="00221DFF" w:rsidRPr="00513F27" w:rsidRDefault="00221DFF" w:rsidP="00221DFF">
      <w:pPr>
        <w:pStyle w:val="ListParagraph"/>
        <w:rPr>
          <w:rFonts w:cstheme="minorHAnsi"/>
        </w:rPr>
      </w:pPr>
    </w:p>
    <w:p w14:paraId="036239DE" w14:textId="77777777" w:rsidR="00C12402" w:rsidRPr="00513F27" w:rsidRDefault="00221DFF" w:rsidP="007E5885">
      <w:pPr>
        <w:pStyle w:val="ListParagraph"/>
        <w:numPr>
          <w:ilvl w:val="0"/>
          <w:numId w:val="1"/>
        </w:numPr>
        <w:rPr>
          <w:rFonts w:cstheme="minorHAnsi"/>
        </w:rPr>
      </w:pPr>
      <w:r w:rsidRPr="00513F27">
        <w:rPr>
          <w:rFonts w:cstheme="minorHAnsi"/>
        </w:rPr>
        <w:t>T merges pursuant to DGCL into S, a 100% subsidiary of P, in exchange for P voting stock.  Is this good reorganization</w:t>
      </w:r>
      <w:r w:rsidR="00C12402" w:rsidRPr="00513F27">
        <w:rPr>
          <w:rFonts w:cstheme="minorHAnsi"/>
        </w:rPr>
        <w:t>?  What kind of transaction is this called?</w:t>
      </w:r>
    </w:p>
    <w:p w14:paraId="6A529C1D" w14:textId="77777777" w:rsidR="00C12402" w:rsidRPr="00513F27" w:rsidRDefault="00C12402" w:rsidP="00C12402">
      <w:pPr>
        <w:pStyle w:val="ListParagraph"/>
        <w:rPr>
          <w:rFonts w:cstheme="minorHAnsi"/>
        </w:rPr>
      </w:pPr>
    </w:p>
    <w:p w14:paraId="56E6F889" w14:textId="530E898E" w:rsidR="00613651" w:rsidRPr="00513F27" w:rsidRDefault="00613651" w:rsidP="007E5885">
      <w:pPr>
        <w:pStyle w:val="ListParagraph"/>
        <w:numPr>
          <w:ilvl w:val="0"/>
          <w:numId w:val="1"/>
        </w:numPr>
        <w:rPr>
          <w:rFonts w:cstheme="minorHAnsi"/>
        </w:rPr>
      </w:pPr>
      <w:r w:rsidRPr="00513F27">
        <w:rPr>
          <w:rFonts w:cstheme="minorHAnsi"/>
        </w:rPr>
        <w:t>What are some of the non-tax reasons for structuring a merger as a forward triangular merger instead of a direct merger of T into P?</w:t>
      </w:r>
    </w:p>
    <w:p w14:paraId="75D9831F" w14:textId="77777777" w:rsidR="00613651" w:rsidRPr="00513F27" w:rsidRDefault="00613651" w:rsidP="00613651">
      <w:pPr>
        <w:pStyle w:val="ListParagraph"/>
        <w:rPr>
          <w:rFonts w:cstheme="minorHAnsi"/>
        </w:rPr>
      </w:pPr>
    </w:p>
    <w:p w14:paraId="48534907" w14:textId="5F3EE02B" w:rsidR="00221DFF" w:rsidRPr="00513F27" w:rsidRDefault="00C12402" w:rsidP="007E5885">
      <w:pPr>
        <w:pStyle w:val="ListParagraph"/>
        <w:numPr>
          <w:ilvl w:val="0"/>
          <w:numId w:val="1"/>
        </w:numPr>
        <w:rPr>
          <w:rFonts w:cstheme="minorHAnsi"/>
        </w:rPr>
      </w:pPr>
      <w:r w:rsidRPr="00513F27">
        <w:rPr>
          <w:rFonts w:cstheme="minorHAnsi"/>
        </w:rPr>
        <w:t xml:space="preserve"> </w:t>
      </w:r>
      <w:r w:rsidR="00613651" w:rsidRPr="00513F27">
        <w:rPr>
          <w:rFonts w:cstheme="minorHAnsi"/>
        </w:rPr>
        <w:t>T merges pursuant to DGCL into S, a 100% subsidiary of P, in exchange for the following consideration:</w:t>
      </w:r>
    </w:p>
    <w:p w14:paraId="21F7FFEE" w14:textId="77777777" w:rsidR="00C44E87" w:rsidRPr="00513F27" w:rsidRDefault="00C44E87" w:rsidP="00C44E87">
      <w:pPr>
        <w:pStyle w:val="ListParagraph"/>
        <w:rPr>
          <w:rFonts w:cstheme="minorHAnsi"/>
        </w:rPr>
      </w:pPr>
    </w:p>
    <w:p w14:paraId="0A2AAB3D" w14:textId="0F6F5E0E" w:rsidR="00C44E87" w:rsidRPr="00513F27" w:rsidRDefault="00C44E87" w:rsidP="00C44E87">
      <w:pPr>
        <w:pStyle w:val="ListParagraph"/>
        <w:numPr>
          <w:ilvl w:val="1"/>
          <w:numId w:val="1"/>
        </w:numPr>
        <w:rPr>
          <w:rFonts w:cstheme="minorHAnsi"/>
        </w:rPr>
      </w:pPr>
      <w:r w:rsidRPr="00513F27">
        <w:rPr>
          <w:rFonts w:cstheme="minorHAnsi"/>
        </w:rPr>
        <w:t>NV P preferred</w:t>
      </w:r>
    </w:p>
    <w:p w14:paraId="3E77F88E" w14:textId="69668A3D" w:rsidR="00C44E87" w:rsidRPr="00513F27" w:rsidRDefault="00C44E87" w:rsidP="00C44E87">
      <w:pPr>
        <w:pStyle w:val="ListParagraph"/>
        <w:numPr>
          <w:ilvl w:val="1"/>
          <w:numId w:val="1"/>
        </w:numPr>
        <w:rPr>
          <w:rFonts w:cstheme="minorHAnsi"/>
        </w:rPr>
      </w:pPr>
      <w:r w:rsidRPr="00513F27">
        <w:rPr>
          <w:rFonts w:cstheme="minorHAnsi"/>
        </w:rPr>
        <w:t>30-yr P debt</w:t>
      </w:r>
    </w:p>
    <w:p w14:paraId="1DD23FD9" w14:textId="711E16DE" w:rsidR="00C44E87" w:rsidRPr="00513F27" w:rsidRDefault="00C44E87" w:rsidP="00C44E87">
      <w:pPr>
        <w:pStyle w:val="ListParagraph"/>
        <w:numPr>
          <w:ilvl w:val="1"/>
          <w:numId w:val="1"/>
        </w:numPr>
        <w:rPr>
          <w:rFonts w:cstheme="minorHAnsi"/>
        </w:rPr>
      </w:pPr>
      <w:r w:rsidRPr="00513F27">
        <w:rPr>
          <w:rFonts w:cstheme="minorHAnsi"/>
        </w:rPr>
        <w:t>$ paid by P and/or S</w:t>
      </w:r>
    </w:p>
    <w:p w14:paraId="2A602E2C" w14:textId="18BC825D" w:rsidR="00C44E87" w:rsidRPr="00513F27" w:rsidRDefault="00C44E87" w:rsidP="00C44E87">
      <w:pPr>
        <w:pStyle w:val="ListParagraph"/>
        <w:numPr>
          <w:ilvl w:val="1"/>
          <w:numId w:val="1"/>
        </w:numPr>
        <w:rPr>
          <w:rFonts w:cstheme="minorHAnsi"/>
        </w:rPr>
      </w:pPr>
      <w:r w:rsidRPr="00513F27">
        <w:rPr>
          <w:rFonts w:cstheme="minorHAnsi"/>
        </w:rPr>
        <w:t>Assumption of T liabilities by</w:t>
      </w:r>
      <w:del w:id="5" w:author="Jeffrey M. Colon" w:date="2021-04-03T11:22:00Z">
        <w:r w:rsidRPr="00513F27" w:rsidDel="000B7288">
          <w:rPr>
            <w:rFonts w:cstheme="minorHAnsi"/>
          </w:rPr>
          <w:delText xml:space="preserve"> p</w:delText>
        </w:r>
      </w:del>
      <w:r w:rsidRPr="00513F27">
        <w:rPr>
          <w:rFonts w:cstheme="minorHAnsi"/>
        </w:rPr>
        <w:t xml:space="preserve"> </w:t>
      </w:r>
      <w:ins w:id="6" w:author="Jeffrey M. Colon" w:date="2021-04-03T11:22:00Z">
        <w:r w:rsidR="000B7288">
          <w:rPr>
            <w:rFonts w:cstheme="minorHAnsi"/>
          </w:rPr>
          <w:t xml:space="preserve">P </w:t>
        </w:r>
      </w:ins>
      <w:r w:rsidRPr="00513F27">
        <w:rPr>
          <w:rFonts w:cstheme="minorHAnsi"/>
        </w:rPr>
        <w:t>and/or S</w:t>
      </w:r>
      <w:r w:rsidR="00A32F10" w:rsidRPr="00513F27">
        <w:rPr>
          <w:rFonts w:cstheme="minorHAnsi"/>
        </w:rPr>
        <w:t>. Rev. Rul. 73-257.</w:t>
      </w:r>
    </w:p>
    <w:p w14:paraId="663C6375" w14:textId="604A3ADB" w:rsidR="00C44E87" w:rsidRPr="00513F27" w:rsidRDefault="00C44E87" w:rsidP="00C44E87">
      <w:pPr>
        <w:pStyle w:val="ListParagraph"/>
        <w:numPr>
          <w:ilvl w:val="1"/>
          <w:numId w:val="1"/>
        </w:numPr>
        <w:rPr>
          <w:rFonts w:cstheme="minorHAnsi"/>
        </w:rPr>
      </w:pPr>
      <w:r w:rsidRPr="00513F27">
        <w:rPr>
          <w:rFonts w:cstheme="minorHAnsi"/>
        </w:rPr>
        <w:t>NV common stock or V preferred of S</w:t>
      </w:r>
    </w:p>
    <w:p w14:paraId="1AC0D215" w14:textId="4588311A" w:rsidR="00C44E87" w:rsidRPr="00513F27" w:rsidRDefault="00C44E87" w:rsidP="00C44E87">
      <w:pPr>
        <w:pStyle w:val="ListParagraph"/>
        <w:numPr>
          <w:ilvl w:val="1"/>
          <w:numId w:val="1"/>
        </w:numPr>
        <w:rPr>
          <w:rFonts w:cstheme="minorHAnsi"/>
        </w:rPr>
      </w:pPr>
      <w:r w:rsidRPr="00513F27">
        <w:rPr>
          <w:rFonts w:cstheme="minorHAnsi"/>
        </w:rPr>
        <w:t>20-year S debt or 1-year S note</w:t>
      </w:r>
    </w:p>
    <w:p w14:paraId="579177BE" w14:textId="12E1EA60" w:rsidR="00A32F10" w:rsidRPr="00513F27" w:rsidRDefault="00A32F10" w:rsidP="00A32F10">
      <w:pPr>
        <w:pStyle w:val="ListParagraph"/>
        <w:numPr>
          <w:ilvl w:val="1"/>
          <w:numId w:val="1"/>
        </w:numPr>
        <w:rPr>
          <w:rFonts w:cstheme="minorHAnsi"/>
        </w:rPr>
      </w:pPr>
      <w:r w:rsidRPr="00513F27">
        <w:rPr>
          <w:rFonts w:cstheme="minorHAnsi"/>
        </w:rPr>
        <w:t xml:space="preserve">S debt that is convertible into </w:t>
      </w:r>
      <w:ins w:id="7" w:author="Jeffrey M. Colon" w:date="2021-04-03T11:22:00Z">
        <w:r w:rsidR="000B7288">
          <w:rPr>
            <w:rFonts w:cstheme="minorHAnsi"/>
          </w:rPr>
          <w:t>S</w:t>
        </w:r>
      </w:ins>
      <w:del w:id="8" w:author="Jeffrey M. Colon" w:date="2021-04-03T11:22:00Z">
        <w:r w:rsidRPr="00513F27" w:rsidDel="000B7288">
          <w:rPr>
            <w:rFonts w:cstheme="minorHAnsi"/>
          </w:rPr>
          <w:delText>P</w:delText>
        </w:r>
      </w:del>
      <w:r w:rsidRPr="00513F27">
        <w:rPr>
          <w:rFonts w:cstheme="minorHAnsi"/>
        </w:rPr>
        <w:t xml:space="preserve"> stock.  Rev. Rul. 79-155.</w:t>
      </w:r>
    </w:p>
    <w:p w14:paraId="56E83C71" w14:textId="77777777" w:rsidR="00A32F10" w:rsidRPr="00513F27" w:rsidRDefault="00A32F10" w:rsidP="00A32F10">
      <w:pPr>
        <w:pStyle w:val="ListParagraph"/>
        <w:ind w:left="1440"/>
        <w:rPr>
          <w:rFonts w:cstheme="minorHAnsi"/>
        </w:rPr>
      </w:pPr>
    </w:p>
    <w:p w14:paraId="09AA2F8D" w14:textId="5D9E856C" w:rsidR="00A32F10" w:rsidRPr="00513F27" w:rsidRDefault="00A32F10" w:rsidP="004C734E">
      <w:pPr>
        <w:pStyle w:val="ListParagraph"/>
        <w:numPr>
          <w:ilvl w:val="0"/>
          <w:numId w:val="1"/>
        </w:numPr>
        <w:rPr>
          <w:rFonts w:cstheme="minorHAnsi"/>
        </w:rPr>
      </w:pPr>
      <w:r w:rsidRPr="00513F27">
        <w:rPr>
          <w:rFonts w:cstheme="minorHAnsi"/>
        </w:rPr>
        <w:lastRenderedPageBreak/>
        <w:t xml:space="preserve">T merges pursuant to DGCL into S, a 100% subsidiary of P, in exchange for P voting stock.  </w:t>
      </w:r>
      <w:r w:rsidR="004C734E" w:rsidRPr="00513F27">
        <w:rPr>
          <w:rFonts w:cstheme="minorHAnsi"/>
        </w:rPr>
        <w:t xml:space="preserve">Immediately </w:t>
      </w:r>
      <w:r w:rsidRPr="00513F27">
        <w:rPr>
          <w:rFonts w:cstheme="minorHAnsi"/>
        </w:rPr>
        <w:t>thereafter, S liquidates.  Is this a good reorg under</w:t>
      </w:r>
      <w:r w:rsidR="00C868A4" w:rsidRPr="00513F27">
        <w:rPr>
          <w:rFonts w:cstheme="minorHAnsi"/>
        </w:rPr>
        <w:t xml:space="preserve"> §</w:t>
      </w:r>
      <w:r w:rsidRPr="00513F27">
        <w:rPr>
          <w:rFonts w:cstheme="minorHAnsi"/>
        </w:rPr>
        <w:t xml:space="preserve">368(a)(2)(D)?  Rev. Rul. </w:t>
      </w:r>
      <w:r w:rsidR="004C734E" w:rsidRPr="00513F27">
        <w:rPr>
          <w:rFonts w:cstheme="minorHAnsi"/>
        </w:rPr>
        <w:t>72-405.</w:t>
      </w:r>
    </w:p>
    <w:p w14:paraId="25715ECC" w14:textId="77777777" w:rsidR="00C868A4" w:rsidRPr="00513F27" w:rsidRDefault="00C868A4" w:rsidP="00C868A4">
      <w:pPr>
        <w:pStyle w:val="ListParagraph"/>
        <w:rPr>
          <w:rFonts w:cstheme="minorHAnsi"/>
        </w:rPr>
      </w:pPr>
    </w:p>
    <w:p w14:paraId="4281195E" w14:textId="63C61659" w:rsidR="00C868A4" w:rsidRPr="00513F27" w:rsidRDefault="00C868A4" w:rsidP="004C734E">
      <w:pPr>
        <w:pStyle w:val="ListParagraph"/>
        <w:numPr>
          <w:ilvl w:val="0"/>
          <w:numId w:val="1"/>
        </w:numPr>
        <w:rPr>
          <w:rFonts w:cstheme="minorHAnsi"/>
        </w:rPr>
      </w:pPr>
      <w:r w:rsidRPr="00513F27">
        <w:rPr>
          <w:rFonts w:cstheme="minorHAnsi"/>
        </w:rPr>
        <w:t>What issue does “substantially all of the properties” raise in §368(a)(2)(D)?</w:t>
      </w:r>
    </w:p>
    <w:p w14:paraId="5958F32B" w14:textId="77777777" w:rsidR="00836CD1" w:rsidRPr="00513F27" w:rsidRDefault="00836CD1" w:rsidP="00836CD1">
      <w:pPr>
        <w:pStyle w:val="ListParagraph"/>
        <w:rPr>
          <w:rFonts w:cstheme="minorHAnsi"/>
        </w:rPr>
      </w:pPr>
    </w:p>
    <w:p w14:paraId="7125B057" w14:textId="77777777" w:rsidR="00836CD1" w:rsidRPr="00513F27" w:rsidRDefault="00836CD1" w:rsidP="004C734E">
      <w:pPr>
        <w:pStyle w:val="ListParagraph"/>
        <w:numPr>
          <w:ilvl w:val="0"/>
          <w:numId w:val="1"/>
        </w:numPr>
        <w:rPr>
          <w:rFonts w:cstheme="minorHAnsi"/>
        </w:rPr>
      </w:pPr>
      <w:r w:rsidRPr="00513F27">
        <w:rPr>
          <w:rFonts w:cstheme="minorHAnsi"/>
        </w:rPr>
        <w:t>What is a “C” reorganization and what are the basic requirements?  §§368(a)(1)(C), (a)(2)(B), (a)(2)(C), and (a)(2)(G).</w:t>
      </w:r>
    </w:p>
    <w:p w14:paraId="4DEADF48" w14:textId="77777777" w:rsidR="00836CD1" w:rsidRPr="00513F27" w:rsidRDefault="00836CD1" w:rsidP="00836CD1">
      <w:pPr>
        <w:pStyle w:val="ListParagraph"/>
        <w:rPr>
          <w:rFonts w:cstheme="minorHAnsi"/>
        </w:rPr>
      </w:pPr>
    </w:p>
    <w:p w14:paraId="00C2DBA1" w14:textId="788E597B" w:rsidR="00836CD1" w:rsidRPr="00513F27" w:rsidRDefault="00836CD1" w:rsidP="00836CD1">
      <w:pPr>
        <w:pStyle w:val="ListParagraph"/>
        <w:numPr>
          <w:ilvl w:val="0"/>
          <w:numId w:val="1"/>
        </w:numPr>
        <w:rPr>
          <w:rFonts w:cstheme="minorHAnsi"/>
        </w:rPr>
      </w:pPr>
      <w:r w:rsidRPr="00513F27">
        <w:rPr>
          <w:rFonts w:cstheme="minorHAnsi"/>
        </w:rPr>
        <w:t>For ruling purposes, what is “substantially all”?  Rev. Proc. 77-37, §3.0</w:t>
      </w:r>
      <w:r w:rsidR="00A9651D" w:rsidRPr="00513F27">
        <w:rPr>
          <w:rFonts w:cstheme="minorHAnsi"/>
        </w:rPr>
        <w:t>1</w:t>
      </w:r>
      <w:r w:rsidRPr="00513F27">
        <w:rPr>
          <w:rFonts w:cstheme="minorHAnsi"/>
        </w:rPr>
        <w:t>.</w:t>
      </w:r>
    </w:p>
    <w:p w14:paraId="4E706476" w14:textId="77777777" w:rsidR="00836CD1" w:rsidRPr="00513F27" w:rsidRDefault="00836CD1" w:rsidP="00836CD1">
      <w:pPr>
        <w:pStyle w:val="ListParagraph"/>
        <w:rPr>
          <w:rFonts w:cstheme="minorHAnsi"/>
        </w:rPr>
      </w:pPr>
    </w:p>
    <w:p w14:paraId="415447F2" w14:textId="392F16F3" w:rsidR="00836CD1" w:rsidRPr="00513F27" w:rsidRDefault="00666914" w:rsidP="004C734E">
      <w:pPr>
        <w:pStyle w:val="ListParagraph"/>
        <w:numPr>
          <w:ilvl w:val="0"/>
          <w:numId w:val="1"/>
        </w:numPr>
        <w:rPr>
          <w:rFonts w:cstheme="minorHAnsi"/>
        </w:rPr>
      </w:pPr>
      <w:r w:rsidRPr="00513F27">
        <w:rPr>
          <w:rFonts w:cstheme="minorHAnsi"/>
        </w:rPr>
        <w:t>T has 1,100x of gross assets and 1,000x of liabilities.  P wants to acquire T for P voting common stock in a C reorg.  Which of the following proposed structures raise an issue:</w:t>
      </w:r>
    </w:p>
    <w:p w14:paraId="5C48ACF8" w14:textId="77777777" w:rsidR="00666914" w:rsidRPr="00513F27" w:rsidRDefault="00666914" w:rsidP="00666914">
      <w:pPr>
        <w:pStyle w:val="ListParagraph"/>
        <w:rPr>
          <w:rFonts w:cstheme="minorHAnsi"/>
        </w:rPr>
      </w:pPr>
    </w:p>
    <w:p w14:paraId="57D3D569" w14:textId="0EDEEB99" w:rsidR="00666914" w:rsidRPr="00513F27" w:rsidRDefault="00666914" w:rsidP="00666914">
      <w:pPr>
        <w:pStyle w:val="ListParagraph"/>
        <w:numPr>
          <w:ilvl w:val="1"/>
          <w:numId w:val="1"/>
        </w:numPr>
        <w:rPr>
          <w:rFonts w:cstheme="minorHAnsi"/>
        </w:rPr>
      </w:pPr>
      <w:r w:rsidRPr="00513F27">
        <w:rPr>
          <w:rFonts w:cstheme="minorHAnsi"/>
        </w:rPr>
        <w:t>T transfers 100x assets to P for P VS, and T uses its remaining 1,000x of assets to pay off creditors.  Rev. Proc. 77-37, §3.01 and Rev. Rul. 57-518.</w:t>
      </w:r>
    </w:p>
    <w:p w14:paraId="5E902E2F" w14:textId="1916DD36" w:rsidR="00666914" w:rsidRPr="00513F27" w:rsidRDefault="00666914" w:rsidP="00666914">
      <w:pPr>
        <w:pStyle w:val="ListParagraph"/>
        <w:numPr>
          <w:ilvl w:val="1"/>
          <w:numId w:val="1"/>
        </w:numPr>
        <w:rPr>
          <w:rFonts w:cstheme="minorHAnsi"/>
        </w:rPr>
      </w:pPr>
      <w:r w:rsidRPr="00513F27">
        <w:rPr>
          <w:rFonts w:cstheme="minorHAnsi"/>
        </w:rPr>
        <w:t xml:space="preserve">T transfers all </w:t>
      </w:r>
      <w:del w:id="9" w:author="Jeffrey M. Colon" w:date="2021-04-03T11:23:00Z">
        <w:r w:rsidRPr="00513F27" w:rsidDel="00184688">
          <w:rPr>
            <w:rFonts w:cstheme="minorHAnsi"/>
          </w:rPr>
          <w:delText xml:space="preserve">of </w:delText>
        </w:r>
      </w:del>
      <w:r w:rsidRPr="00513F27">
        <w:rPr>
          <w:rFonts w:cstheme="minorHAnsi"/>
        </w:rPr>
        <w:t>its assets to P in exchange for 100x of P VS and P’s assumption of liabilities.  Read last 2 sentences of Reg. §1.368-2(d)(1).</w:t>
      </w:r>
    </w:p>
    <w:p w14:paraId="1D311DD6" w14:textId="796279BD" w:rsidR="00666914" w:rsidRPr="00A84752" w:rsidRDefault="00666914" w:rsidP="00666914">
      <w:pPr>
        <w:pStyle w:val="ListParagraph"/>
        <w:numPr>
          <w:ilvl w:val="1"/>
          <w:numId w:val="1"/>
        </w:numPr>
        <w:rPr>
          <w:rFonts w:cstheme="minorHAnsi"/>
          <w:rPrChange w:id="10" w:author="Jeffrey M. Colon" w:date="2021-04-03T11:24:00Z">
            <w:rPr>
              <w:rFonts w:cstheme="minorHAnsi"/>
              <w:b/>
              <w:bCs/>
            </w:rPr>
          </w:rPrChange>
        </w:rPr>
      </w:pPr>
      <w:r w:rsidRPr="00513F27">
        <w:rPr>
          <w:rFonts w:cstheme="minorHAnsi"/>
        </w:rPr>
        <w:t>T pays off its creditors and transfers 100x of its assets to P for P VS.</w:t>
      </w:r>
      <w:r w:rsidR="0013662C">
        <w:rPr>
          <w:rFonts w:cstheme="minorHAnsi"/>
        </w:rPr>
        <w:t xml:space="preserve"> </w:t>
      </w:r>
      <w:ins w:id="11" w:author="Jeffrey M. Colon" w:date="2021-04-03T11:24:00Z">
        <w:r w:rsidR="00D418DA">
          <w:rPr>
            <w:rFonts w:cstheme="minorHAnsi"/>
          </w:rPr>
          <w:t xml:space="preserve"> Rev. Rul. </w:t>
        </w:r>
      </w:ins>
      <w:del w:id="12" w:author="Jeffrey M. Colon" w:date="2021-04-03T11:24:00Z">
        <w:r w:rsidR="0013662C" w:rsidRPr="00A84752" w:rsidDel="00D418DA">
          <w:rPr>
            <w:rFonts w:cstheme="minorHAnsi"/>
            <w:rPrChange w:id="13" w:author="Jeffrey M. Colon" w:date="2021-04-03T11:24:00Z">
              <w:rPr>
                <w:rFonts w:cstheme="minorHAnsi"/>
                <w:b/>
                <w:bCs/>
              </w:rPr>
            </w:rPrChange>
          </w:rPr>
          <w:delText xml:space="preserve">RR </w:delText>
        </w:r>
      </w:del>
      <w:r w:rsidR="0013662C" w:rsidRPr="00A84752">
        <w:rPr>
          <w:rFonts w:cstheme="minorHAnsi"/>
          <w:rPrChange w:id="14" w:author="Jeffrey M. Colon" w:date="2021-04-03T11:24:00Z">
            <w:rPr>
              <w:rFonts w:cstheme="minorHAnsi"/>
              <w:b/>
              <w:bCs/>
            </w:rPr>
          </w:rPrChange>
        </w:rPr>
        <w:t>88-48</w:t>
      </w:r>
      <w:ins w:id="15" w:author="Jeffrey M. Colon" w:date="2021-04-03T11:24:00Z">
        <w:r w:rsidR="00D418DA" w:rsidRPr="00A84752">
          <w:rPr>
            <w:rFonts w:cstheme="minorHAnsi"/>
            <w:rPrChange w:id="16" w:author="Jeffrey M. Colon" w:date="2021-04-03T11:24:00Z">
              <w:rPr>
                <w:rFonts w:cstheme="minorHAnsi"/>
                <w:b/>
                <w:bCs/>
              </w:rPr>
            </w:rPrChange>
          </w:rPr>
          <w:t>.</w:t>
        </w:r>
      </w:ins>
    </w:p>
    <w:p w14:paraId="4DEDBA6D" w14:textId="25D2DE08" w:rsidR="006E236F" w:rsidRPr="00513F27" w:rsidRDefault="00666914" w:rsidP="006E236F">
      <w:pPr>
        <w:pStyle w:val="ListParagraph"/>
        <w:numPr>
          <w:ilvl w:val="1"/>
          <w:numId w:val="1"/>
        </w:numPr>
        <w:rPr>
          <w:rFonts w:cstheme="minorHAnsi"/>
        </w:rPr>
      </w:pPr>
      <w:r w:rsidRPr="00513F27">
        <w:rPr>
          <w:rFonts w:cstheme="minorHAnsi"/>
        </w:rPr>
        <w:t xml:space="preserve">T transfers </w:t>
      </w:r>
      <w:ins w:id="17" w:author="Jeffrey M. Colon" w:date="2021-04-03T11:23:00Z">
        <w:r w:rsidR="007C732B">
          <w:rPr>
            <w:rFonts w:cstheme="minorHAnsi"/>
          </w:rPr>
          <w:t>all its ass</w:t>
        </w:r>
      </w:ins>
      <w:ins w:id="18" w:author="Jeffrey M. Colon" w:date="2021-04-03T11:24:00Z">
        <w:r w:rsidR="007C732B">
          <w:rPr>
            <w:rFonts w:cstheme="minorHAnsi"/>
          </w:rPr>
          <w:t xml:space="preserve">ets to P in exchange for </w:t>
        </w:r>
      </w:ins>
      <w:del w:id="19" w:author="Jeffrey M. Colon" w:date="2021-04-03T11:23:00Z">
        <w:r w:rsidRPr="00513F27" w:rsidDel="007C732B">
          <w:rPr>
            <w:rFonts w:cstheme="minorHAnsi"/>
          </w:rPr>
          <w:delText>1,100</w:delText>
        </w:r>
        <w:r w:rsidRPr="00513F27" w:rsidDel="008E03F6">
          <w:rPr>
            <w:rFonts w:cstheme="minorHAnsi"/>
          </w:rPr>
          <w:delText xml:space="preserve"> P</w:delText>
        </w:r>
      </w:del>
      <w:del w:id="20" w:author="Jeffrey M. Colon" w:date="2021-04-03T11:24:00Z">
        <w:r w:rsidRPr="00513F27" w:rsidDel="007C732B">
          <w:rPr>
            <w:rFonts w:cstheme="minorHAnsi"/>
          </w:rPr>
          <w:delText xml:space="preserve"> for </w:delText>
        </w:r>
      </w:del>
      <w:r w:rsidRPr="00513F27">
        <w:rPr>
          <w:rFonts w:cstheme="minorHAnsi"/>
        </w:rPr>
        <w:t>100x of P VS and 1,000x of cash, which T uses to pay off creditors.</w:t>
      </w:r>
    </w:p>
    <w:p w14:paraId="00DA013E" w14:textId="3ACDA43E" w:rsidR="006E236F" w:rsidRPr="00513F27" w:rsidRDefault="006E236F" w:rsidP="006E236F">
      <w:pPr>
        <w:pStyle w:val="ListParagraph"/>
        <w:numPr>
          <w:ilvl w:val="1"/>
          <w:numId w:val="1"/>
        </w:numPr>
        <w:rPr>
          <w:rFonts w:cstheme="minorHAnsi"/>
        </w:rPr>
      </w:pPr>
      <w:r w:rsidRPr="00513F27">
        <w:rPr>
          <w:rFonts w:cstheme="minorHAnsi"/>
        </w:rPr>
        <w:t>T transfers 1,100x assets to P for P VS, and T uses the 1,</w:t>
      </w:r>
      <w:r w:rsidR="00D12CE1" w:rsidRPr="00513F27">
        <w:rPr>
          <w:rFonts w:cstheme="minorHAnsi"/>
        </w:rPr>
        <w:t>0</w:t>
      </w:r>
      <w:r w:rsidRPr="00513F27">
        <w:rPr>
          <w:rFonts w:cstheme="minorHAnsi"/>
        </w:rPr>
        <w:t>00x of the P VS to pay off creditors. §§368(a)(2)(G)(</w:t>
      </w:r>
      <w:proofErr w:type="spellStart"/>
      <w:r w:rsidRPr="00513F27">
        <w:rPr>
          <w:rFonts w:cstheme="minorHAnsi"/>
        </w:rPr>
        <w:t>i</w:t>
      </w:r>
      <w:proofErr w:type="spellEnd"/>
      <w:r w:rsidRPr="00513F27">
        <w:rPr>
          <w:rFonts w:cstheme="minorHAnsi"/>
        </w:rPr>
        <w:t>), 361(c)(1) and (3).</w:t>
      </w:r>
    </w:p>
    <w:p w14:paraId="14D08060" w14:textId="523DFDBE" w:rsidR="00A32F10" w:rsidRDefault="0007438D" w:rsidP="006E236F">
      <w:pPr>
        <w:pStyle w:val="ListParagraph"/>
        <w:numPr>
          <w:ilvl w:val="1"/>
          <w:numId w:val="1"/>
        </w:numPr>
        <w:rPr>
          <w:rFonts w:cstheme="minorHAnsi"/>
        </w:rPr>
      </w:pPr>
      <w:r w:rsidRPr="00513F27">
        <w:rPr>
          <w:rFonts w:cstheme="minorHAnsi"/>
        </w:rPr>
        <w:t>T transfers 1,100x assets to P for P VS, and T sells the P stock and uses the cash to pay off creditors.</w:t>
      </w:r>
    </w:p>
    <w:p w14:paraId="34F5371F" w14:textId="77777777" w:rsidR="00513F27" w:rsidRPr="00513F27" w:rsidRDefault="00513F27" w:rsidP="00513F27">
      <w:pPr>
        <w:pStyle w:val="ListParagraph"/>
        <w:ind w:left="1440"/>
        <w:rPr>
          <w:rFonts w:cstheme="minorHAnsi"/>
        </w:rPr>
      </w:pPr>
    </w:p>
    <w:p w14:paraId="1449E39C" w14:textId="4A7BC2AE" w:rsidR="00513F27" w:rsidRPr="00513F27" w:rsidRDefault="00513F27" w:rsidP="00513F27">
      <w:pPr>
        <w:pStyle w:val="ListParagraph"/>
        <w:numPr>
          <w:ilvl w:val="0"/>
          <w:numId w:val="1"/>
        </w:numPr>
        <w:rPr>
          <w:rFonts w:eastAsia="Times New Roman" w:cstheme="minorHAnsi"/>
        </w:rPr>
      </w:pPr>
      <w:r w:rsidRPr="00513F27">
        <w:rPr>
          <w:rFonts w:eastAsia="Times New Roman" w:cstheme="minorHAnsi"/>
          <w:color w:val="000000"/>
          <w:shd w:val="clear" w:color="auto" w:fill="FFFFFF"/>
        </w:rPr>
        <w:t xml:space="preserve">T Corporation has 650x operating assets, 250x investment assets, 100x cash, and liabilities of 350x. </w:t>
      </w:r>
      <w:r>
        <w:rPr>
          <w:rFonts w:eastAsia="Times New Roman" w:cstheme="minorHAnsi"/>
          <w:color w:val="000000"/>
          <w:shd w:val="clear" w:color="auto" w:fill="FFFFFF"/>
        </w:rPr>
        <w:t xml:space="preserve">Which of the following are good reorgs? </w:t>
      </w:r>
      <w:r w:rsidRPr="00513F27">
        <w:rPr>
          <w:rFonts w:eastAsia="Times New Roman" w:cstheme="minorHAnsi"/>
          <w:color w:val="000000"/>
          <w:shd w:val="clear" w:color="auto" w:fill="FFFFFF"/>
        </w:rPr>
        <w:t xml:space="preserve">GP </w:t>
      </w:r>
      <w:r>
        <w:rPr>
          <w:rFonts w:eastAsia="Times New Roman" w:cstheme="minorHAnsi"/>
          <w:color w:val="000000"/>
          <w:shd w:val="clear" w:color="auto" w:fill="FFFFFF"/>
        </w:rPr>
        <w:t xml:space="preserve">owns 100% of </w:t>
      </w:r>
      <w:proofErr w:type="gramStart"/>
      <w:r>
        <w:rPr>
          <w:rFonts w:eastAsia="Times New Roman" w:cstheme="minorHAnsi"/>
          <w:color w:val="000000"/>
          <w:shd w:val="clear" w:color="auto" w:fill="FFFFFF"/>
        </w:rPr>
        <w:t>P, and</w:t>
      </w:r>
      <w:proofErr w:type="gramEnd"/>
      <w:r>
        <w:rPr>
          <w:rFonts w:eastAsia="Times New Roman" w:cstheme="minorHAnsi"/>
          <w:color w:val="000000"/>
          <w:shd w:val="clear" w:color="auto" w:fill="FFFFFF"/>
        </w:rPr>
        <w:t xml:space="preserve"> a</w:t>
      </w:r>
      <w:r w:rsidRPr="00513F27">
        <w:rPr>
          <w:rFonts w:eastAsia="Times New Roman" w:cstheme="minorHAnsi"/>
          <w:color w:val="000000"/>
          <w:shd w:val="clear" w:color="auto" w:fill="FFFFFF"/>
        </w:rPr>
        <w:t>ssume in each case that the “distribution” requirement is met.</w:t>
      </w:r>
    </w:p>
    <w:p w14:paraId="0F4E5075" w14:textId="444B3E82" w:rsidR="00513F27" w:rsidRDefault="005C4E51" w:rsidP="00513F27">
      <w:pPr>
        <w:pStyle w:val="ListParagraph"/>
        <w:numPr>
          <w:ilvl w:val="1"/>
          <w:numId w:val="1"/>
        </w:numPr>
        <w:rPr>
          <w:rFonts w:cstheme="minorHAnsi"/>
        </w:rPr>
      </w:pPr>
      <w:r>
        <w:rPr>
          <w:rFonts w:cstheme="minorHAnsi"/>
        </w:rPr>
        <w:t>P acquires T’s operating assets for P VS of 650x</w:t>
      </w:r>
      <w:r w:rsidRPr="003036CE">
        <w:rPr>
          <w:rFonts w:cstheme="minorHAnsi"/>
          <w:b/>
          <w:bCs/>
        </w:rPr>
        <w:t>.</w:t>
      </w:r>
      <w:ins w:id="21" w:author="Jeffrey M. Colon" w:date="2021-04-03T11:29:00Z">
        <w:r w:rsidR="001B3F14">
          <w:rPr>
            <w:rFonts w:cstheme="minorHAnsi"/>
            <w:b/>
            <w:bCs/>
          </w:rPr>
          <w:t xml:space="preserve">  </w:t>
        </w:r>
        <w:r w:rsidR="001B3F14">
          <w:rPr>
            <w:rFonts w:cstheme="minorHAnsi"/>
          </w:rPr>
          <w:t>Rev. Rul. 57-518.</w:t>
        </w:r>
      </w:ins>
      <w:del w:id="22" w:author="Jeffrey M. Colon" w:date="2021-04-03T11:29:00Z">
        <w:r w:rsidR="003D407C" w:rsidRPr="003036CE" w:rsidDel="001B3F14">
          <w:rPr>
            <w:rFonts w:cstheme="minorHAnsi"/>
            <w:b/>
            <w:bCs/>
          </w:rPr>
          <w:delText xml:space="preserve"> Rev. Rul. 57-518.</w:delText>
        </w:r>
      </w:del>
    </w:p>
    <w:p w14:paraId="35BED3CD" w14:textId="415CC167" w:rsidR="005C4E51" w:rsidRDefault="005C4E51" w:rsidP="005C4E51">
      <w:pPr>
        <w:pStyle w:val="ListParagraph"/>
        <w:numPr>
          <w:ilvl w:val="1"/>
          <w:numId w:val="1"/>
        </w:numPr>
        <w:rPr>
          <w:rFonts w:cstheme="minorHAnsi"/>
        </w:rPr>
      </w:pPr>
      <w:r>
        <w:rPr>
          <w:rFonts w:cstheme="minorHAnsi"/>
        </w:rPr>
        <w:t xml:space="preserve">P acquires T’s operating assets for P VS of 50x and GP VS of </w:t>
      </w:r>
      <w:r w:rsidR="00CF1E7C">
        <w:rPr>
          <w:rFonts w:cstheme="minorHAnsi"/>
        </w:rPr>
        <w:t>600x.</w:t>
      </w:r>
      <w:ins w:id="23" w:author="Jeffrey M. Colon" w:date="2022-04-11T19:06:00Z">
        <w:r w:rsidR="00F0031B">
          <w:rPr>
            <w:rFonts w:cstheme="minorHAnsi"/>
          </w:rPr>
          <w:t xml:space="preserve"> 1.36</w:t>
        </w:r>
        <w:r w:rsidR="00C838AC">
          <w:rPr>
            <w:rFonts w:cstheme="minorHAnsi"/>
          </w:rPr>
          <w:t>8</w:t>
        </w:r>
      </w:ins>
      <w:ins w:id="24" w:author="Jeffrey M. Colon" w:date="2022-04-11T19:07:00Z">
        <w:r w:rsidR="00C838AC">
          <w:rPr>
            <w:rFonts w:cstheme="minorHAnsi"/>
          </w:rPr>
          <w:t>-2d1, 5</w:t>
        </w:r>
        <w:r w:rsidR="00C838AC" w:rsidRPr="00C838AC">
          <w:rPr>
            <w:rFonts w:cstheme="minorHAnsi"/>
            <w:vertAlign w:val="superscript"/>
            <w:rPrChange w:id="25" w:author="Jeffrey M. Colon" w:date="2022-04-11T19:07:00Z">
              <w:rPr>
                <w:rFonts w:cstheme="minorHAnsi"/>
              </w:rPr>
            </w:rPrChange>
          </w:rPr>
          <w:t>th</w:t>
        </w:r>
        <w:r w:rsidR="00C838AC">
          <w:rPr>
            <w:rFonts w:cstheme="minorHAnsi"/>
          </w:rPr>
          <w:t xml:space="preserve"> sentence.</w:t>
        </w:r>
      </w:ins>
    </w:p>
    <w:p w14:paraId="20EF2891" w14:textId="44482381" w:rsidR="00CF1E7C" w:rsidRDefault="005C4E51" w:rsidP="00CF1E7C">
      <w:pPr>
        <w:pStyle w:val="ListParagraph"/>
        <w:numPr>
          <w:ilvl w:val="1"/>
          <w:numId w:val="1"/>
        </w:numPr>
        <w:rPr>
          <w:rFonts w:cstheme="minorHAnsi"/>
        </w:rPr>
      </w:pPr>
      <w:r>
        <w:rPr>
          <w:rFonts w:cstheme="minorHAnsi"/>
        </w:rPr>
        <w:t>P</w:t>
      </w:r>
      <w:r w:rsidR="00CF1E7C">
        <w:rPr>
          <w:rFonts w:cstheme="minorHAnsi"/>
        </w:rPr>
        <w:t xml:space="preserve"> acquires </w:t>
      </w:r>
      <w:ins w:id="26" w:author="Jeffrey M. Colon" w:date="2021-04-03T11:29:00Z">
        <w:r w:rsidR="003B1756">
          <w:rPr>
            <w:rFonts w:cstheme="minorHAnsi"/>
          </w:rPr>
          <w:t xml:space="preserve">all of </w:t>
        </w:r>
      </w:ins>
      <w:r w:rsidR="00CF1E7C">
        <w:rPr>
          <w:rFonts w:cstheme="minorHAnsi"/>
        </w:rPr>
        <w:t xml:space="preserve">T’s </w:t>
      </w:r>
      <w:del w:id="27" w:author="Jeffrey M. Colon" w:date="2021-04-03T11:29:00Z">
        <w:r w:rsidR="00CF1E7C" w:rsidDel="003B1756">
          <w:rPr>
            <w:rFonts w:cstheme="minorHAnsi"/>
          </w:rPr>
          <w:delText xml:space="preserve">operating </w:delText>
        </w:r>
      </w:del>
      <w:r w:rsidR="00CF1E7C">
        <w:rPr>
          <w:rFonts w:cstheme="minorHAnsi"/>
        </w:rPr>
        <w:t>assets for P VS of 600x, P NVS of 50x, and P’s assumption of T’s liabilities.</w:t>
      </w:r>
    </w:p>
    <w:p w14:paraId="62DCB6EE" w14:textId="72ED382C" w:rsidR="00CF1E7C" w:rsidRPr="00F7418D" w:rsidRDefault="00CF1E7C" w:rsidP="00CF1E7C">
      <w:pPr>
        <w:pStyle w:val="ListParagraph"/>
        <w:numPr>
          <w:ilvl w:val="1"/>
          <w:numId w:val="1"/>
        </w:numPr>
        <w:rPr>
          <w:rFonts w:cstheme="minorHAnsi"/>
          <w:rPrChange w:id="28" w:author="Jeffrey M. Colon" w:date="2021-04-03T11:28:00Z">
            <w:rPr>
              <w:rFonts w:cstheme="minorHAnsi"/>
              <w:b/>
              <w:bCs/>
            </w:rPr>
          </w:rPrChange>
        </w:rPr>
      </w:pPr>
      <w:r w:rsidRPr="00F7418D">
        <w:rPr>
          <w:rFonts w:cstheme="minorHAnsi"/>
          <w:rPrChange w:id="29" w:author="Jeffrey M. Colon" w:date="2021-04-03T11:28:00Z">
            <w:rPr>
              <w:rFonts w:cstheme="minorHAnsi"/>
              <w:b/>
              <w:bCs/>
            </w:rPr>
          </w:rPrChange>
        </w:rPr>
        <w:t xml:space="preserve">P acquires </w:t>
      </w:r>
      <w:ins w:id="30" w:author="Jeffrey M. Colon" w:date="2021-04-03T11:28:00Z">
        <w:r w:rsidR="00F7418D">
          <w:rPr>
            <w:rFonts w:cstheme="minorHAnsi"/>
          </w:rPr>
          <w:t xml:space="preserve">all of </w:t>
        </w:r>
      </w:ins>
      <w:r w:rsidRPr="00F7418D">
        <w:rPr>
          <w:rFonts w:cstheme="minorHAnsi"/>
          <w:rPrChange w:id="31" w:author="Jeffrey M. Colon" w:date="2021-04-03T11:28:00Z">
            <w:rPr>
              <w:rFonts w:cstheme="minorHAnsi"/>
              <w:b/>
              <w:bCs/>
            </w:rPr>
          </w:rPrChange>
        </w:rPr>
        <w:t xml:space="preserve">T’s </w:t>
      </w:r>
      <w:del w:id="32" w:author="Jeffrey M. Colon" w:date="2021-04-03T11:28:00Z">
        <w:r w:rsidRPr="00F7418D" w:rsidDel="00F7418D">
          <w:rPr>
            <w:rFonts w:cstheme="minorHAnsi"/>
            <w:rPrChange w:id="33" w:author="Jeffrey M. Colon" w:date="2021-04-03T11:28:00Z">
              <w:rPr>
                <w:rFonts w:cstheme="minorHAnsi"/>
                <w:b/>
                <w:bCs/>
              </w:rPr>
            </w:rPrChange>
          </w:rPr>
          <w:delText xml:space="preserve">operating </w:delText>
        </w:r>
      </w:del>
      <w:r w:rsidRPr="00F7418D">
        <w:rPr>
          <w:rFonts w:cstheme="minorHAnsi"/>
          <w:rPrChange w:id="34" w:author="Jeffrey M. Colon" w:date="2021-04-03T11:28:00Z">
            <w:rPr>
              <w:rFonts w:cstheme="minorHAnsi"/>
              <w:b/>
              <w:bCs/>
            </w:rPr>
          </w:rPrChange>
        </w:rPr>
        <w:t>assets for P VS of 650x and P’s assumption of T’s liabilities.</w:t>
      </w:r>
      <w:del w:id="35" w:author="Jeffrey M. Colon" w:date="2021-04-03T11:28:00Z">
        <w:r w:rsidR="00391157" w:rsidRPr="00F7418D" w:rsidDel="006C553D">
          <w:rPr>
            <w:rFonts w:cstheme="minorHAnsi"/>
            <w:rPrChange w:id="36" w:author="Jeffrey M. Colon" w:date="2021-04-03T11:28:00Z">
              <w:rPr>
                <w:rFonts w:cstheme="minorHAnsi"/>
                <w:b/>
                <w:bCs/>
              </w:rPr>
            </w:rPrChange>
          </w:rPr>
          <w:delText xml:space="preserve"> (check numbers)</w:delText>
        </w:r>
      </w:del>
    </w:p>
    <w:p w14:paraId="611773B8" w14:textId="78576961" w:rsidR="00CF1E7C" w:rsidRPr="00B65316" w:rsidDel="0061468A" w:rsidRDefault="00CF1E7C">
      <w:pPr>
        <w:pStyle w:val="ListParagraph"/>
        <w:numPr>
          <w:ilvl w:val="1"/>
          <w:numId w:val="1"/>
        </w:numPr>
        <w:rPr>
          <w:del w:id="37" w:author="Jeffrey M. Colon" w:date="2021-04-04T08:18:00Z"/>
          <w:rFonts w:cstheme="minorHAnsi"/>
          <w:b/>
          <w:bCs/>
        </w:rPr>
      </w:pPr>
      <w:r w:rsidRPr="0061468A">
        <w:rPr>
          <w:rFonts w:cstheme="minorHAnsi"/>
        </w:rPr>
        <w:t xml:space="preserve">P acquires </w:t>
      </w:r>
      <w:ins w:id="38" w:author="Jeffrey M. Colon" w:date="2021-04-03T11:28:00Z">
        <w:r w:rsidR="006C553D" w:rsidRPr="0061468A">
          <w:rPr>
            <w:rFonts w:cstheme="minorHAnsi"/>
          </w:rPr>
          <w:t xml:space="preserve">all of </w:t>
        </w:r>
      </w:ins>
      <w:r w:rsidRPr="000F5FD5">
        <w:rPr>
          <w:rFonts w:cstheme="minorHAnsi"/>
        </w:rPr>
        <w:t xml:space="preserve">T’s </w:t>
      </w:r>
      <w:del w:id="39" w:author="Jeffrey M. Colon" w:date="2021-04-03T11:28:00Z">
        <w:r w:rsidRPr="0061468A" w:rsidDel="006C553D">
          <w:rPr>
            <w:rFonts w:cstheme="minorHAnsi"/>
          </w:rPr>
          <w:delText xml:space="preserve">operating </w:delText>
        </w:r>
      </w:del>
      <w:r w:rsidRPr="0061468A">
        <w:rPr>
          <w:rFonts w:cstheme="minorHAnsi"/>
        </w:rPr>
        <w:t xml:space="preserve">assets for GP VS of 650x and P’s </w:t>
      </w:r>
      <w:r w:rsidRPr="000F5FD5">
        <w:rPr>
          <w:rFonts w:cstheme="minorHAnsi"/>
          <w:u w:val="single"/>
          <w:rPrChange w:id="40" w:author="Jeffrey M. Colon" w:date="2021-04-04T08:18:00Z">
            <w:rPr>
              <w:rFonts w:cstheme="minorHAnsi"/>
            </w:rPr>
          </w:rPrChange>
        </w:rPr>
        <w:t>and</w:t>
      </w:r>
      <w:r w:rsidRPr="000F5FD5">
        <w:rPr>
          <w:rFonts w:cstheme="minorHAnsi"/>
        </w:rPr>
        <w:t xml:space="preserve"> </w:t>
      </w:r>
      <w:r w:rsidRPr="0061468A">
        <w:rPr>
          <w:rFonts w:cstheme="minorHAnsi"/>
          <w:rPrChange w:id="41" w:author="Jeffrey M. Colon" w:date="2021-04-04T08:18:00Z">
            <w:rPr>
              <w:rFonts w:cstheme="minorHAnsi"/>
              <w:b/>
              <w:bCs/>
            </w:rPr>
          </w:rPrChange>
        </w:rPr>
        <w:t>GP’s assumption of T’s liabilities</w:t>
      </w:r>
      <w:ins w:id="42" w:author="Jeffrey M. Colon" w:date="2021-04-04T08:18:00Z">
        <w:r w:rsidR="0061468A">
          <w:rPr>
            <w:rFonts w:cstheme="minorHAnsi"/>
          </w:rPr>
          <w:t>.</w:t>
        </w:r>
      </w:ins>
      <w:del w:id="43" w:author="Jeffrey M. Colon" w:date="2021-04-04T08:18:00Z">
        <w:r w:rsidRPr="00B65316" w:rsidDel="0061468A">
          <w:rPr>
            <w:rFonts w:cstheme="minorHAnsi"/>
            <w:b/>
            <w:bCs/>
          </w:rPr>
          <w:delText>.</w:delText>
        </w:r>
        <w:r w:rsidR="00B65316" w:rsidDel="0061468A">
          <w:rPr>
            <w:rFonts w:cstheme="minorHAnsi"/>
            <w:b/>
            <w:bCs/>
          </w:rPr>
          <w:delText xml:space="preserve"> (is only ½ liability boot)</w:delText>
        </w:r>
      </w:del>
    </w:p>
    <w:p w14:paraId="74D0206F" w14:textId="095370B5" w:rsidR="005C4E51" w:rsidRPr="0061468A" w:rsidRDefault="005C4E51">
      <w:pPr>
        <w:pStyle w:val="ListParagraph"/>
        <w:numPr>
          <w:ilvl w:val="1"/>
          <w:numId w:val="1"/>
        </w:numPr>
        <w:rPr>
          <w:rFonts w:cstheme="minorHAnsi"/>
        </w:rPr>
        <w:pPrChange w:id="44" w:author="Jeffrey M. Colon" w:date="2021-04-04T08:18:00Z">
          <w:pPr>
            <w:pStyle w:val="ListParagraph"/>
            <w:ind w:left="1440"/>
          </w:pPr>
        </w:pPrChange>
      </w:pPr>
    </w:p>
    <w:p w14:paraId="0DF0E465" w14:textId="02CAB643" w:rsidR="005C4E51" w:rsidRPr="00CF1E7C" w:rsidRDefault="005C4E51" w:rsidP="00CF1E7C">
      <w:pPr>
        <w:rPr>
          <w:rFonts w:cstheme="minorHAnsi"/>
        </w:rPr>
      </w:pPr>
    </w:p>
    <w:p w14:paraId="22071530" w14:textId="77777777" w:rsidR="00C12402" w:rsidRPr="00513F27" w:rsidRDefault="00C12402" w:rsidP="00C12402">
      <w:pPr>
        <w:pStyle w:val="ListParagraph"/>
        <w:rPr>
          <w:rFonts w:cstheme="minorHAnsi"/>
        </w:rPr>
      </w:pPr>
    </w:p>
    <w:p w14:paraId="5E594709" w14:textId="25C9B618" w:rsidR="00C12402" w:rsidRPr="00513F27" w:rsidRDefault="00C12402" w:rsidP="00C12402">
      <w:pPr>
        <w:pStyle w:val="ListParagraph"/>
        <w:rPr>
          <w:rFonts w:cstheme="minorHAnsi"/>
        </w:rPr>
      </w:pPr>
    </w:p>
    <w:p w14:paraId="18EDC27A" w14:textId="6697E95B" w:rsidR="007E5885" w:rsidRPr="006055CE" w:rsidRDefault="006055CE" w:rsidP="006055CE">
      <w:pPr>
        <w:pStyle w:val="ListParagraph"/>
        <w:numPr>
          <w:ilvl w:val="0"/>
          <w:numId w:val="1"/>
        </w:numPr>
        <w:rPr>
          <w:rFonts w:cstheme="minorHAnsi"/>
        </w:rPr>
      </w:pPr>
      <w:r w:rsidRPr="00513F27">
        <w:rPr>
          <w:rFonts w:eastAsia="Times New Roman" w:cstheme="minorHAnsi"/>
          <w:color w:val="000000"/>
          <w:shd w:val="clear" w:color="auto" w:fill="FFFFFF"/>
        </w:rPr>
        <w:t xml:space="preserve">T Corporation has </w:t>
      </w:r>
      <w:r>
        <w:rPr>
          <w:rFonts w:eastAsia="Times New Roman" w:cstheme="minorHAnsi"/>
          <w:color w:val="000000"/>
          <w:shd w:val="clear" w:color="auto" w:fill="FFFFFF"/>
        </w:rPr>
        <w:t xml:space="preserve">two business, A and B, each worth 1,000x.  P wants to acquire Business A but not B.  P transfers Business B to a subsidiary and distributes the stock to </w:t>
      </w:r>
      <w:r>
        <w:rPr>
          <w:rFonts w:eastAsia="Times New Roman" w:cstheme="minorHAnsi"/>
          <w:color w:val="000000"/>
          <w:shd w:val="clear" w:color="auto" w:fill="FFFFFF"/>
        </w:rPr>
        <w:lastRenderedPageBreak/>
        <w:t xml:space="preserve">its shareholders.  Immediately thereafter, P acquires Business A for 1,000x of P VS.  </w:t>
      </w:r>
      <w:r>
        <w:rPr>
          <w:rFonts w:eastAsia="Times New Roman" w:cstheme="minorHAnsi"/>
          <w:i/>
          <w:iCs/>
          <w:color w:val="000000"/>
          <w:shd w:val="clear" w:color="auto" w:fill="FFFFFF"/>
        </w:rPr>
        <w:t xml:space="preserve">See </w:t>
      </w:r>
      <w:proofErr w:type="spellStart"/>
      <w:r>
        <w:rPr>
          <w:rFonts w:eastAsia="Times New Roman" w:cstheme="minorHAnsi"/>
          <w:i/>
          <w:iCs/>
          <w:color w:val="000000"/>
          <w:shd w:val="clear" w:color="auto" w:fill="FFFFFF"/>
        </w:rPr>
        <w:t>Helvering</w:t>
      </w:r>
      <w:proofErr w:type="spellEnd"/>
      <w:r>
        <w:rPr>
          <w:rFonts w:eastAsia="Times New Roman" w:cstheme="minorHAnsi"/>
          <w:i/>
          <w:iCs/>
          <w:color w:val="000000"/>
          <w:shd w:val="clear" w:color="auto" w:fill="FFFFFF"/>
        </w:rPr>
        <w:t xml:space="preserve"> v. Elkhorn Coal Co. </w:t>
      </w:r>
      <w:r>
        <w:rPr>
          <w:rFonts w:eastAsia="Times New Roman" w:cstheme="minorHAnsi"/>
          <w:color w:val="000000"/>
          <w:shd w:val="clear" w:color="auto" w:fill="FFFFFF"/>
        </w:rPr>
        <w:t xml:space="preserve"> on slides.</w:t>
      </w:r>
    </w:p>
    <w:p w14:paraId="6CE0259B" w14:textId="77777777" w:rsidR="006055CE" w:rsidRPr="006055CE" w:rsidRDefault="006055CE" w:rsidP="006055CE">
      <w:pPr>
        <w:pStyle w:val="ListParagraph"/>
        <w:rPr>
          <w:rFonts w:cstheme="minorHAnsi"/>
        </w:rPr>
      </w:pPr>
    </w:p>
    <w:p w14:paraId="0CF6794B" w14:textId="6BFC6C30" w:rsidR="006055CE" w:rsidRDefault="006055CE" w:rsidP="006055CE">
      <w:pPr>
        <w:pStyle w:val="ListParagraph"/>
        <w:numPr>
          <w:ilvl w:val="0"/>
          <w:numId w:val="1"/>
        </w:numPr>
        <w:rPr>
          <w:ins w:id="45" w:author="Jeffrey M. Colon" w:date="2021-04-05T13:55:00Z"/>
          <w:rFonts w:cstheme="minorHAnsi"/>
        </w:rPr>
      </w:pPr>
      <w:r>
        <w:rPr>
          <w:rFonts w:cstheme="minorHAnsi"/>
        </w:rPr>
        <w:t xml:space="preserve">Same as previous Q, except that T spins off Business A via a distribution of the stock of subsidiary and P acquires all </w:t>
      </w:r>
      <w:del w:id="46" w:author="Jeffrey M. Colon" w:date="2021-04-03T11:48:00Z">
        <w:r w:rsidDel="00C56BC2">
          <w:rPr>
            <w:rFonts w:cstheme="minorHAnsi"/>
          </w:rPr>
          <w:delText xml:space="preserve">of </w:delText>
        </w:r>
      </w:del>
      <w:r>
        <w:rPr>
          <w:rFonts w:cstheme="minorHAnsi"/>
        </w:rPr>
        <w:t xml:space="preserve">the assets of subsidiary (Business A) from </w:t>
      </w:r>
      <w:r w:rsidR="00F72211">
        <w:rPr>
          <w:rFonts w:cstheme="minorHAnsi"/>
        </w:rPr>
        <w:t>subsidiary.</w:t>
      </w:r>
      <w:r w:rsidR="002A34FC">
        <w:rPr>
          <w:rFonts w:cstheme="minorHAnsi"/>
        </w:rPr>
        <w:t xml:space="preserve">  Rev. Rul. 2003-79.  Skip the discussion of </w:t>
      </w:r>
      <w:r w:rsidR="00531F81">
        <w:rPr>
          <w:rFonts w:cstheme="minorHAnsi"/>
        </w:rPr>
        <w:t xml:space="preserve">section </w:t>
      </w:r>
      <w:r w:rsidR="002A34FC">
        <w:rPr>
          <w:rFonts w:cstheme="minorHAnsi"/>
        </w:rPr>
        <w:t>355.</w:t>
      </w:r>
      <w:r>
        <w:rPr>
          <w:rFonts w:cstheme="minorHAnsi"/>
        </w:rPr>
        <w:t xml:space="preserve"> </w:t>
      </w:r>
    </w:p>
    <w:p w14:paraId="28049178" w14:textId="77777777" w:rsidR="00AA3A54" w:rsidRPr="00AA3A54" w:rsidRDefault="00AA3A54">
      <w:pPr>
        <w:pStyle w:val="ListParagraph"/>
        <w:rPr>
          <w:ins w:id="47" w:author="Jeffrey M. Colon" w:date="2021-04-05T13:55:00Z"/>
          <w:rFonts w:cstheme="minorHAnsi"/>
        </w:rPr>
        <w:pPrChange w:id="48" w:author="Jeffrey M. Colon" w:date="2021-04-05T13:55:00Z">
          <w:pPr>
            <w:pStyle w:val="ListParagraph"/>
            <w:numPr>
              <w:numId w:val="1"/>
            </w:numPr>
            <w:ind w:hanging="360"/>
          </w:pPr>
        </w:pPrChange>
      </w:pPr>
    </w:p>
    <w:p w14:paraId="4DCF628D" w14:textId="77777777" w:rsidR="00AA3A54" w:rsidRPr="00AA3A54" w:rsidRDefault="00AA3A54">
      <w:pPr>
        <w:rPr>
          <w:ins w:id="49" w:author="Jeffrey M. Colon" w:date="2021-04-03T11:30:00Z"/>
          <w:rFonts w:cstheme="minorHAnsi"/>
        </w:rPr>
        <w:pPrChange w:id="50" w:author="Jeffrey M. Colon" w:date="2021-04-05T13:55:00Z">
          <w:pPr>
            <w:pStyle w:val="ListParagraph"/>
            <w:numPr>
              <w:numId w:val="1"/>
            </w:numPr>
            <w:ind w:hanging="360"/>
          </w:pPr>
        </w:pPrChange>
      </w:pPr>
    </w:p>
    <w:p w14:paraId="48A68E86" w14:textId="77777777" w:rsidR="00C1227A" w:rsidRPr="00C1227A" w:rsidRDefault="00C1227A">
      <w:pPr>
        <w:pStyle w:val="ListParagraph"/>
        <w:rPr>
          <w:ins w:id="51" w:author="Jeffrey M. Colon" w:date="2021-04-03T11:30:00Z"/>
          <w:rFonts w:cstheme="minorHAnsi"/>
        </w:rPr>
        <w:pPrChange w:id="52" w:author="Jeffrey M. Colon" w:date="2021-04-03T11:30:00Z">
          <w:pPr>
            <w:pStyle w:val="ListParagraph"/>
            <w:numPr>
              <w:numId w:val="1"/>
            </w:numPr>
            <w:ind w:hanging="360"/>
          </w:pPr>
        </w:pPrChange>
      </w:pPr>
    </w:p>
    <w:p w14:paraId="41CFCA18" w14:textId="5490C303" w:rsidR="00C56BC2" w:rsidRDefault="00900A13" w:rsidP="006055CE">
      <w:pPr>
        <w:pStyle w:val="ListParagraph"/>
        <w:numPr>
          <w:ilvl w:val="0"/>
          <w:numId w:val="1"/>
        </w:numPr>
        <w:rPr>
          <w:ins w:id="53" w:author="Jeffrey M. Colon" w:date="2021-04-03T11:48:00Z"/>
          <w:rFonts w:cstheme="minorHAnsi"/>
        </w:rPr>
      </w:pPr>
      <w:ins w:id="54" w:author="Jeffrey M. Colon" w:date="2021-04-03T11:45:00Z">
        <w:r>
          <w:rPr>
            <w:rFonts w:cstheme="minorHAnsi"/>
          </w:rPr>
          <w:t>P own</w:t>
        </w:r>
      </w:ins>
      <w:ins w:id="55" w:author="Jeffrey M. Colon" w:date="2021-04-03T11:48:00Z">
        <w:r w:rsidR="009739A7">
          <w:rPr>
            <w:rFonts w:cstheme="minorHAnsi"/>
          </w:rPr>
          <w:t>ed</w:t>
        </w:r>
      </w:ins>
      <w:ins w:id="56" w:author="Jeffrey M. Colon" w:date="2021-04-03T11:45:00Z">
        <w:r>
          <w:rPr>
            <w:rFonts w:cstheme="minorHAnsi"/>
          </w:rPr>
          <w:t xml:space="preserve"> 79.9% of S</w:t>
        </w:r>
        <w:r w:rsidR="003025C1">
          <w:rPr>
            <w:rFonts w:cstheme="minorHAnsi"/>
          </w:rPr>
          <w:t xml:space="preserve">, with the other </w:t>
        </w:r>
      </w:ins>
      <w:ins w:id="57" w:author="Jeffrey M. Colon" w:date="2021-04-03T11:46:00Z">
        <w:r w:rsidR="003025C1">
          <w:rPr>
            <w:rFonts w:cstheme="minorHAnsi"/>
          </w:rPr>
          <w:t>20.1% owned by unrelated parties.  P exchange</w:t>
        </w:r>
      </w:ins>
      <w:ins w:id="58" w:author="Jeffrey M. Colon" w:date="2021-04-03T11:49:00Z">
        <w:r w:rsidR="009C2DB1">
          <w:rPr>
            <w:rFonts w:cstheme="minorHAnsi"/>
          </w:rPr>
          <w:t>d</w:t>
        </w:r>
      </w:ins>
      <w:ins w:id="59" w:author="Jeffrey M. Colon" w:date="2021-04-03T11:46:00Z">
        <w:r w:rsidR="00391561">
          <w:rPr>
            <w:rFonts w:cstheme="minorHAnsi"/>
          </w:rPr>
          <w:t xml:space="preserve"> 100k of its VS for all the assets of S</w:t>
        </w:r>
      </w:ins>
      <w:ins w:id="60" w:author="Jeffrey M. Colon" w:date="2021-04-03T11:47:00Z">
        <w:r w:rsidR="00391561">
          <w:rPr>
            <w:rFonts w:cstheme="minorHAnsi"/>
          </w:rPr>
          <w:t xml:space="preserve">, and S liquidated.  </w:t>
        </w:r>
        <w:r w:rsidR="00E014C8">
          <w:rPr>
            <w:rFonts w:cstheme="minorHAnsi"/>
          </w:rPr>
          <w:t xml:space="preserve">P therefore received back 79.9k of its shares, with the other 20.1k going to </w:t>
        </w:r>
        <w:r w:rsidR="009739A7">
          <w:rPr>
            <w:rFonts w:cstheme="minorHAnsi"/>
          </w:rPr>
          <w:t>unrelated parties.</w:t>
        </w:r>
      </w:ins>
    </w:p>
    <w:p w14:paraId="5B88C6FF" w14:textId="77777777" w:rsidR="00C56BC2" w:rsidRPr="00C56BC2" w:rsidRDefault="00C56BC2">
      <w:pPr>
        <w:pStyle w:val="ListParagraph"/>
        <w:rPr>
          <w:ins w:id="61" w:author="Jeffrey M. Colon" w:date="2021-04-03T11:48:00Z"/>
          <w:rFonts w:cstheme="minorHAnsi"/>
        </w:rPr>
        <w:pPrChange w:id="62" w:author="Jeffrey M. Colon" w:date="2021-04-03T11:48:00Z">
          <w:pPr>
            <w:pStyle w:val="ListParagraph"/>
            <w:numPr>
              <w:numId w:val="1"/>
            </w:numPr>
            <w:ind w:hanging="360"/>
          </w:pPr>
        </w:pPrChange>
      </w:pPr>
    </w:p>
    <w:p w14:paraId="697856CB" w14:textId="58B503E6" w:rsidR="00C1227A" w:rsidRDefault="00BF2B6C" w:rsidP="00C56BC2">
      <w:pPr>
        <w:pStyle w:val="ListParagraph"/>
        <w:numPr>
          <w:ilvl w:val="1"/>
          <w:numId w:val="1"/>
        </w:numPr>
        <w:rPr>
          <w:ins w:id="63" w:author="Jeffrey M. Colon" w:date="2021-04-03T11:49:00Z"/>
          <w:rFonts w:cstheme="minorHAnsi"/>
        </w:rPr>
      </w:pPr>
      <w:ins w:id="64" w:author="Jeffrey M. Colon" w:date="2021-04-03T11:49:00Z">
        <w:r>
          <w:rPr>
            <w:rFonts w:cstheme="minorHAnsi"/>
          </w:rPr>
          <w:t xml:space="preserve">In essence, what did P exchange for the </w:t>
        </w:r>
        <w:r w:rsidR="000D1CDE">
          <w:rPr>
            <w:rFonts w:cstheme="minorHAnsi"/>
          </w:rPr>
          <w:t>S assets?</w:t>
        </w:r>
      </w:ins>
      <w:ins w:id="65" w:author="Jeffrey M. Colon" w:date="2021-04-03T11:50:00Z">
        <w:r w:rsidR="009C2DB1">
          <w:rPr>
            <w:rFonts w:cstheme="minorHAnsi"/>
          </w:rPr>
          <w:t xml:space="preserve">  Does that violate the “solely for voting stock”</w:t>
        </w:r>
        <w:r w:rsidR="00CC1B15">
          <w:rPr>
            <w:rFonts w:cstheme="minorHAnsi"/>
          </w:rPr>
          <w:t xml:space="preserve"> requirement?</w:t>
        </w:r>
      </w:ins>
      <w:ins w:id="66" w:author="Jeffrey M. Colon" w:date="2021-04-03T11:52:00Z">
        <w:r w:rsidR="00032276">
          <w:rPr>
            <w:rFonts w:cstheme="minorHAnsi"/>
          </w:rPr>
          <w:t xml:space="preserve">  These are roughly the facts of </w:t>
        </w:r>
        <w:r w:rsidR="00032276">
          <w:rPr>
            <w:rFonts w:cstheme="minorHAnsi"/>
            <w:i/>
            <w:iCs/>
          </w:rPr>
          <w:t>Bau</w:t>
        </w:r>
        <w:r w:rsidR="00F17457">
          <w:rPr>
            <w:rFonts w:cstheme="minorHAnsi"/>
            <w:i/>
            <w:iCs/>
          </w:rPr>
          <w:t>s</w:t>
        </w:r>
        <w:r w:rsidR="00032276">
          <w:rPr>
            <w:rFonts w:cstheme="minorHAnsi"/>
            <w:i/>
            <w:iCs/>
          </w:rPr>
          <w:t>ch &amp; Lom</w:t>
        </w:r>
        <w:r w:rsidR="00F17457">
          <w:rPr>
            <w:rFonts w:cstheme="minorHAnsi"/>
            <w:i/>
            <w:iCs/>
          </w:rPr>
          <w:t xml:space="preserve">b, </w:t>
        </w:r>
        <w:r w:rsidR="00F17457">
          <w:rPr>
            <w:rFonts w:cstheme="minorHAnsi"/>
          </w:rPr>
          <w:t>267 F.2d 75 (2</w:t>
        </w:r>
        <w:r w:rsidR="00F17457" w:rsidRPr="00F17457">
          <w:rPr>
            <w:rFonts w:cstheme="minorHAnsi"/>
            <w:vertAlign w:val="superscript"/>
            <w:rPrChange w:id="67" w:author="Jeffrey M. Colon" w:date="2021-04-03T11:52:00Z">
              <w:rPr>
                <w:rFonts w:cstheme="minorHAnsi"/>
              </w:rPr>
            </w:rPrChange>
          </w:rPr>
          <w:t>nd</w:t>
        </w:r>
        <w:r w:rsidR="00F17457">
          <w:rPr>
            <w:rFonts w:cstheme="minorHAnsi"/>
          </w:rPr>
          <w:t xml:space="preserve"> Cir. 1959).</w:t>
        </w:r>
      </w:ins>
    </w:p>
    <w:p w14:paraId="3DCAEDE2" w14:textId="162A9577" w:rsidR="00A9574E" w:rsidRDefault="001B7E82" w:rsidP="00C56BC2">
      <w:pPr>
        <w:pStyle w:val="ListParagraph"/>
        <w:numPr>
          <w:ilvl w:val="1"/>
          <w:numId w:val="1"/>
        </w:numPr>
        <w:rPr>
          <w:ins w:id="68" w:author="Jeffrey M. Colon" w:date="2021-04-04T08:30:00Z"/>
          <w:rFonts w:cstheme="minorHAnsi"/>
        </w:rPr>
      </w:pPr>
      <w:ins w:id="69" w:author="Jeffrey M. Colon" w:date="2021-04-03T11:53:00Z">
        <w:r>
          <w:rPr>
            <w:rFonts w:cstheme="minorHAnsi"/>
          </w:rPr>
          <w:t xml:space="preserve">How does </w:t>
        </w:r>
      </w:ins>
      <w:ins w:id="70" w:author="Jeffrey M. Colon" w:date="2021-04-03T11:51:00Z">
        <w:r w:rsidR="005176C6">
          <w:rPr>
            <w:rFonts w:cstheme="minorHAnsi"/>
          </w:rPr>
          <w:t>Reg.</w:t>
        </w:r>
      </w:ins>
      <w:ins w:id="71" w:author="Jeffrey M. Colon" w:date="2021-04-03T11:53:00Z">
        <w:r>
          <w:rPr>
            <w:rFonts w:cstheme="minorHAnsi"/>
          </w:rPr>
          <w:t xml:space="preserve"> </w:t>
        </w:r>
        <w:r w:rsidRPr="00513F27">
          <w:rPr>
            <w:rFonts w:cstheme="minorHAnsi"/>
          </w:rPr>
          <w:t>§</w:t>
        </w:r>
        <w:r>
          <w:rPr>
            <w:rFonts w:cstheme="minorHAnsi"/>
          </w:rPr>
          <w:t>1.368-2(d)</w:t>
        </w:r>
        <w:r w:rsidR="0002677E">
          <w:rPr>
            <w:rFonts w:cstheme="minorHAnsi"/>
          </w:rPr>
          <w:t>(4)(</w:t>
        </w:r>
        <w:proofErr w:type="spellStart"/>
        <w:r w:rsidR="0002677E">
          <w:rPr>
            <w:rFonts w:cstheme="minorHAnsi"/>
          </w:rPr>
          <w:t>i</w:t>
        </w:r>
        <w:proofErr w:type="spellEnd"/>
        <w:r w:rsidR="0002677E">
          <w:rPr>
            <w:rFonts w:cstheme="minorHAnsi"/>
          </w:rPr>
          <w:t xml:space="preserve">) change the result? </w:t>
        </w:r>
      </w:ins>
    </w:p>
    <w:p w14:paraId="7AB4BE62" w14:textId="77777777" w:rsidR="00C23938" w:rsidRDefault="00C23938">
      <w:pPr>
        <w:pStyle w:val="ListParagraph"/>
        <w:ind w:left="1440"/>
        <w:rPr>
          <w:ins w:id="72" w:author="Jeffrey M. Colon" w:date="2021-04-03T11:55:00Z"/>
          <w:rFonts w:cstheme="minorHAnsi"/>
        </w:rPr>
        <w:pPrChange w:id="73" w:author="Jeffrey M. Colon" w:date="2021-04-04T08:30:00Z">
          <w:pPr>
            <w:pStyle w:val="ListParagraph"/>
            <w:numPr>
              <w:ilvl w:val="1"/>
              <w:numId w:val="1"/>
            </w:numPr>
            <w:ind w:left="1440" w:hanging="360"/>
          </w:pPr>
        </w:pPrChange>
      </w:pPr>
    </w:p>
    <w:p w14:paraId="284AD9A4" w14:textId="1797ED8A" w:rsidR="000D1CDE" w:rsidRDefault="005176C6" w:rsidP="00A9574E">
      <w:pPr>
        <w:pStyle w:val="ListParagraph"/>
        <w:numPr>
          <w:ilvl w:val="0"/>
          <w:numId w:val="1"/>
        </w:numPr>
        <w:rPr>
          <w:ins w:id="74" w:author="Jeffrey M. Colon" w:date="2021-04-04T08:35:00Z"/>
          <w:rFonts w:cstheme="minorHAnsi"/>
        </w:rPr>
      </w:pPr>
      <w:ins w:id="75" w:author="Jeffrey M. Colon" w:date="2021-04-03T11:51:00Z">
        <w:r>
          <w:rPr>
            <w:rFonts w:cstheme="minorHAnsi"/>
          </w:rPr>
          <w:t xml:space="preserve"> </w:t>
        </w:r>
      </w:ins>
      <w:ins w:id="76" w:author="Jeffrey M. Colon" w:date="2021-04-04T08:28:00Z">
        <w:r w:rsidR="00C46627">
          <w:rPr>
            <w:rFonts w:cstheme="minorHAnsi"/>
          </w:rPr>
          <w:t xml:space="preserve">P </w:t>
        </w:r>
      </w:ins>
      <w:ins w:id="77" w:author="Jeffrey M. Colon" w:date="2021-04-04T08:29:00Z">
        <w:r w:rsidR="0093766B">
          <w:rPr>
            <w:rFonts w:cstheme="minorHAnsi"/>
          </w:rPr>
          <w:t>acquires</w:t>
        </w:r>
        <w:r w:rsidR="000E33B6">
          <w:rPr>
            <w:rFonts w:cstheme="minorHAnsi"/>
          </w:rPr>
          <w:t xml:space="preserve"> 90% of </w:t>
        </w:r>
      </w:ins>
      <w:ins w:id="78" w:author="Jeffrey M. Colon" w:date="2021-04-04T08:30:00Z">
        <w:r w:rsidR="000E33B6">
          <w:rPr>
            <w:rFonts w:cstheme="minorHAnsi"/>
          </w:rPr>
          <w:t>T VS in exchange for P V</w:t>
        </w:r>
      </w:ins>
      <w:ins w:id="79" w:author="Jeffrey M. Colon" w:date="2021-04-04T08:34:00Z">
        <w:r w:rsidR="00E53BFB">
          <w:rPr>
            <w:rFonts w:cstheme="minorHAnsi"/>
          </w:rPr>
          <w:t xml:space="preserve">S worth </w:t>
        </w:r>
      </w:ins>
      <w:ins w:id="80" w:author="Jeffrey M. Colon" w:date="2021-04-04T08:35:00Z">
        <w:r w:rsidR="00E53BFB">
          <w:rPr>
            <w:rFonts w:cstheme="minorHAnsi"/>
          </w:rPr>
          <w:t>$100MM.</w:t>
        </w:r>
      </w:ins>
      <w:ins w:id="81" w:author="Jeffrey M. Colon" w:date="2021-04-04T08:30:00Z">
        <w:r w:rsidR="00C23938">
          <w:rPr>
            <w:rFonts w:cstheme="minorHAnsi"/>
          </w:rPr>
          <w:t xml:space="preserve">  T only has VS outstanding.</w:t>
        </w:r>
      </w:ins>
      <w:ins w:id="82" w:author="Jeffrey M. Colon" w:date="2021-04-05T13:47:00Z">
        <w:r w:rsidR="00450E0B">
          <w:rPr>
            <w:rFonts w:cstheme="minorHAnsi"/>
          </w:rPr>
          <w:t xml:space="preserve">  Is this a good “B” reorg?</w:t>
        </w:r>
      </w:ins>
    </w:p>
    <w:p w14:paraId="641960BA" w14:textId="77777777" w:rsidR="00794B69" w:rsidRDefault="00794B69">
      <w:pPr>
        <w:pStyle w:val="ListParagraph"/>
        <w:rPr>
          <w:ins w:id="83" w:author="Jeffrey M. Colon" w:date="2021-04-04T08:34:00Z"/>
          <w:rFonts w:cstheme="minorHAnsi"/>
        </w:rPr>
        <w:pPrChange w:id="84" w:author="Jeffrey M. Colon" w:date="2021-04-04T08:35:00Z">
          <w:pPr>
            <w:pStyle w:val="ListParagraph"/>
            <w:numPr>
              <w:numId w:val="1"/>
            </w:numPr>
            <w:ind w:hanging="360"/>
          </w:pPr>
        </w:pPrChange>
      </w:pPr>
    </w:p>
    <w:p w14:paraId="19378CC3" w14:textId="1F12618D" w:rsidR="003A4BCC" w:rsidRDefault="003A4BCC" w:rsidP="00A9574E">
      <w:pPr>
        <w:pStyle w:val="ListParagraph"/>
        <w:numPr>
          <w:ilvl w:val="0"/>
          <w:numId w:val="1"/>
        </w:numPr>
        <w:rPr>
          <w:ins w:id="85" w:author="Jeffrey M. Colon" w:date="2021-04-04T08:31:00Z"/>
          <w:rFonts w:cstheme="minorHAnsi"/>
        </w:rPr>
      </w:pPr>
      <w:ins w:id="86" w:author="Jeffrey M. Colon" w:date="2021-04-04T08:34:00Z">
        <w:r>
          <w:rPr>
            <w:rFonts w:cstheme="minorHAnsi"/>
          </w:rPr>
          <w:t xml:space="preserve">Same as previous Q, except </w:t>
        </w:r>
      </w:ins>
      <w:ins w:id="87" w:author="Jeffrey M. Colon" w:date="2021-04-06T16:30:00Z">
        <w:r w:rsidR="005A49E6">
          <w:rPr>
            <w:rFonts w:cstheme="minorHAnsi"/>
          </w:rPr>
          <w:t>as pa</w:t>
        </w:r>
      </w:ins>
      <w:ins w:id="88" w:author="Jeffrey M. Colon" w:date="2021-04-06T16:31:00Z">
        <w:r w:rsidR="005A49E6">
          <w:rPr>
            <w:rFonts w:cstheme="minorHAnsi"/>
          </w:rPr>
          <w:t xml:space="preserve">rt of the same transaction, </w:t>
        </w:r>
      </w:ins>
      <w:ins w:id="89" w:author="Jeffrey M. Colon" w:date="2021-04-04T08:34:00Z">
        <w:r>
          <w:rPr>
            <w:rFonts w:cstheme="minorHAnsi"/>
          </w:rPr>
          <w:t xml:space="preserve">P </w:t>
        </w:r>
      </w:ins>
      <w:ins w:id="90" w:author="Jeffrey M. Colon" w:date="2021-04-04T08:52:00Z">
        <w:r w:rsidR="008C24B8">
          <w:rPr>
            <w:rFonts w:cstheme="minorHAnsi"/>
          </w:rPr>
          <w:t xml:space="preserve">also </w:t>
        </w:r>
      </w:ins>
      <w:ins w:id="91" w:author="Jeffrey M. Colon" w:date="2021-04-04T08:34:00Z">
        <w:r>
          <w:rPr>
            <w:rFonts w:cstheme="minorHAnsi"/>
          </w:rPr>
          <w:t xml:space="preserve">acquires </w:t>
        </w:r>
        <w:r w:rsidR="00E53BFB">
          <w:rPr>
            <w:rFonts w:cstheme="minorHAnsi"/>
          </w:rPr>
          <w:t>1</w:t>
        </w:r>
      </w:ins>
      <w:ins w:id="92" w:author="Jeffrey M. Colon" w:date="2021-04-04T08:35:00Z">
        <w:r w:rsidR="00E53BFB">
          <w:rPr>
            <w:rFonts w:cstheme="minorHAnsi"/>
          </w:rPr>
          <w:t>0</w:t>
        </w:r>
      </w:ins>
      <w:ins w:id="93" w:author="Jeffrey M. Colon" w:date="2021-04-04T08:34:00Z">
        <w:r w:rsidR="00E53BFB">
          <w:rPr>
            <w:rFonts w:cstheme="minorHAnsi"/>
          </w:rPr>
          <w:t xml:space="preserve"> </w:t>
        </w:r>
      </w:ins>
      <w:ins w:id="94" w:author="Jeffrey M. Colon" w:date="2021-04-04T08:52:00Z">
        <w:r w:rsidR="008C24B8">
          <w:rPr>
            <w:rFonts w:cstheme="minorHAnsi"/>
          </w:rPr>
          <w:t xml:space="preserve">T </w:t>
        </w:r>
      </w:ins>
      <w:ins w:id="95" w:author="Jeffrey M. Colon" w:date="2021-04-04T08:34:00Z">
        <w:r w:rsidR="00E53BFB">
          <w:rPr>
            <w:rFonts w:cstheme="minorHAnsi"/>
          </w:rPr>
          <w:t>share</w:t>
        </w:r>
      </w:ins>
      <w:ins w:id="96" w:author="Jeffrey M. Colon" w:date="2021-04-04T08:35:00Z">
        <w:r w:rsidR="00794B69">
          <w:rPr>
            <w:rFonts w:cstheme="minorHAnsi"/>
          </w:rPr>
          <w:t>s</w:t>
        </w:r>
      </w:ins>
      <w:ins w:id="97" w:author="Jeffrey M. Colon" w:date="2021-04-04T08:34:00Z">
        <w:r w:rsidR="00E53BFB">
          <w:rPr>
            <w:rFonts w:cstheme="minorHAnsi"/>
          </w:rPr>
          <w:t xml:space="preserve"> in</w:t>
        </w:r>
      </w:ins>
      <w:ins w:id="98" w:author="Jeffrey M. Colon" w:date="2021-04-04T08:35:00Z">
        <w:r w:rsidR="00E53BFB">
          <w:rPr>
            <w:rFonts w:cstheme="minorHAnsi"/>
          </w:rPr>
          <w:t xml:space="preserve"> exchange for </w:t>
        </w:r>
        <w:r w:rsidR="00794B69">
          <w:rPr>
            <w:rFonts w:cstheme="minorHAnsi"/>
          </w:rPr>
          <w:t>$500.</w:t>
        </w:r>
      </w:ins>
    </w:p>
    <w:p w14:paraId="65487B1F" w14:textId="77777777" w:rsidR="00D870C7" w:rsidRDefault="00D870C7">
      <w:pPr>
        <w:pStyle w:val="ListParagraph"/>
        <w:rPr>
          <w:ins w:id="99" w:author="Jeffrey M. Colon" w:date="2021-04-04T08:31:00Z"/>
          <w:rFonts w:cstheme="minorHAnsi"/>
        </w:rPr>
        <w:pPrChange w:id="100" w:author="Jeffrey M. Colon" w:date="2021-04-04T08:31:00Z">
          <w:pPr>
            <w:pStyle w:val="ListParagraph"/>
            <w:numPr>
              <w:numId w:val="1"/>
            </w:numPr>
            <w:ind w:hanging="360"/>
          </w:pPr>
        </w:pPrChange>
      </w:pPr>
    </w:p>
    <w:p w14:paraId="0E98955F" w14:textId="4BDD0C66" w:rsidR="00D870C7" w:rsidRDefault="00D870C7" w:rsidP="00A9574E">
      <w:pPr>
        <w:pStyle w:val="ListParagraph"/>
        <w:numPr>
          <w:ilvl w:val="0"/>
          <w:numId w:val="1"/>
        </w:numPr>
        <w:rPr>
          <w:ins w:id="101" w:author="Jeffrey M. Colon" w:date="2021-04-04T08:32:00Z"/>
          <w:rFonts w:cstheme="minorHAnsi"/>
        </w:rPr>
      </w:pPr>
      <w:ins w:id="102" w:author="Jeffrey M. Colon" w:date="2021-04-04T08:31:00Z">
        <w:r>
          <w:rPr>
            <w:rFonts w:cstheme="minorHAnsi"/>
          </w:rPr>
          <w:t>P owns 100% of S1 and transfers P VS to S1</w:t>
        </w:r>
      </w:ins>
      <w:ins w:id="103" w:author="Jeffrey M. Colon" w:date="2021-04-04T08:52:00Z">
        <w:r w:rsidR="004F719D">
          <w:rPr>
            <w:rFonts w:cstheme="minorHAnsi"/>
          </w:rPr>
          <w:t xml:space="preserve">, which </w:t>
        </w:r>
      </w:ins>
      <w:ins w:id="104" w:author="Jeffrey M. Colon" w:date="2021-04-04T08:31:00Z">
        <w:r>
          <w:rPr>
            <w:rFonts w:cstheme="minorHAnsi"/>
          </w:rPr>
          <w:t xml:space="preserve">S1 </w:t>
        </w:r>
      </w:ins>
      <w:ins w:id="105" w:author="Jeffrey M. Colon" w:date="2021-04-05T13:48:00Z">
        <w:r w:rsidR="007B02B1">
          <w:rPr>
            <w:rFonts w:cstheme="minorHAnsi"/>
          </w:rPr>
          <w:t>uses the P VS</w:t>
        </w:r>
      </w:ins>
      <w:ins w:id="106" w:author="Jeffrey M. Colon" w:date="2021-04-04T08:52:00Z">
        <w:r w:rsidR="004F719D">
          <w:rPr>
            <w:rFonts w:cstheme="minorHAnsi"/>
          </w:rPr>
          <w:t xml:space="preserve"> to acquire </w:t>
        </w:r>
      </w:ins>
      <w:ins w:id="107" w:author="Jeffrey M. Colon" w:date="2021-04-04T08:31:00Z">
        <w:r>
          <w:rPr>
            <w:rFonts w:cstheme="minorHAnsi"/>
          </w:rPr>
          <w:t>90% of T VS</w:t>
        </w:r>
      </w:ins>
      <w:ins w:id="108" w:author="Jeffrey M. Colon" w:date="2021-04-04T08:52:00Z">
        <w:r w:rsidR="004F719D">
          <w:rPr>
            <w:rFonts w:cstheme="minorHAnsi"/>
          </w:rPr>
          <w:t>.</w:t>
        </w:r>
      </w:ins>
      <w:ins w:id="109" w:author="Jeffrey M. Colon" w:date="2021-04-04T08:32:00Z">
        <w:r w:rsidR="00A05403">
          <w:rPr>
            <w:rFonts w:cstheme="minorHAnsi"/>
          </w:rPr>
          <w:t xml:space="preserve"> T only has VS outstanding.</w:t>
        </w:r>
      </w:ins>
    </w:p>
    <w:p w14:paraId="4200FEE6" w14:textId="77777777" w:rsidR="00A05403" w:rsidRPr="00A05403" w:rsidRDefault="00A05403">
      <w:pPr>
        <w:pStyle w:val="ListParagraph"/>
        <w:rPr>
          <w:ins w:id="110" w:author="Jeffrey M. Colon" w:date="2021-04-04T08:32:00Z"/>
          <w:rFonts w:cstheme="minorHAnsi"/>
        </w:rPr>
        <w:pPrChange w:id="111" w:author="Jeffrey M. Colon" w:date="2021-04-04T08:32:00Z">
          <w:pPr>
            <w:pStyle w:val="ListParagraph"/>
            <w:numPr>
              <w:numId w:val="1"/>
            </w:numPr>
            <w:ind w:hanging="360"/>
          </w:pPr>
        </w:pPrChange>
      </w:pPr>
    </w:p>
    <w:p w14:paraId="08911C8D" w14:textId="72694504" w:rsidR="00A05403" w:rsidRDefault="00CC07DF" w:rsidP="00A9574E">
      <w:pPr>
        <w:pStyle w:val="ListParagraph"/>
        <w:numPr>
          <w:ilvl w:val="0"/>
          <w:numId w:val="1"/>
        </w:numPr>
        <w:rPr>
          <w:ins w:id="112" w:author="Jeffrey M. Colon" w:date="2021-04-04T08:43:00Z"/>
          <w:rFonts w:cstheme="minorHAnsi"/>
        </w:rPr>
      </w:pPr>
      <w:ins w:id="113" w:author="Jeffrey M. Colon" w:date="2021-04-04T08:37:00Z">
        <w:r>
          <w:rPr>
            <w:rFonts w:cstheme="minorHAnsi"/>
          </w:rPr>
          <w:t xml:space="preserve">P </w:t>
        </w:r>
        <w:r w:rsidR="00DA0EAC">
          <w:rPr>
            <w:rFonts w:cstheme="minorHAnsi"/>
          </w:rPr>
          <w:t xml:space="preserve">acquires 30% of T for cash in 2020.  15 years later, it acquires another 60% in </w:t>
        </w:r>
      </w:ins>
      <w:ins w:id="114" w:author="Jeffrey M. Colon" w:date="2021-04-04T08:42:00Z">
        <w:r w:rsidR="004233D4">
          <w:rPr>
            <w:rFonts w:cstheme="minorHAnsi"/>
          </w:rPr>
          <w:t xml:space="preserve">a series of </w:t>
        </w:r>
      </w:ins>
      <w:ins w:id="115" w:author="Jeffrey M. Colon" w:date="2021-04-04T08:37:00Z">
        <w:r w:rsidR="00DA0EAC">
          <w:rPr>
            <w:rFonts w:cstheme="minorHAnsi"/>
          </w:rPr>
          <w:t>exchange</w:t>
        </w:r>
      </w:ins>
      <w:ins w:id="116" w:author="Jeffrey M. Colon" w:date="2021-04-04T08:42:00Z">
        <w:r w:rsidR="004233D4">
          <w:rPr>
            <w:rFonts w:cstheme="minorHAnsi"/>
          </w:rPr>
          <w:t>s</w:t>
        </w:r>
      </w:ins>
      <w:ins w:id="117" w:author="Jeffrey M. Colon" w:date="2021-04-04T08:37:00Z">
        <w:r w:rsidR="00DA0EAC">
          <w:rPr>
            <w:rFonts w:cstheme="minorHAnsi"/>
          </w:rPr>
          <w:t xml:space="preserve"> </w:t>
        </w:r>
      </w:ins>
      <w:ins w:id="118" w:author="Jeffrey M. Colon" w:date="2021-04-04T08:53:00Z">
        <w:r w:rsidR="008C24B8">
          <w:rPr>
            <w:rFonts w:cstheme="minorHAnsi"/>
          </w:rPr>
          <w:t xml:space="preserve">over 6 months </w:t>
        </w:r>
      </w:ins>
      <w:ins w:id="119" w:author="Jeffrey M. Colon" w:date="2021-04-04T08:42:00Z">
        <w:r w:rsidR="004233D4">
          <w:rPr>
            <w:rFonts w:cstheme="minorHAnsi"/>
          </w:rPr>
          <w:t>of P VS for T voting stock.  This is referred to as a creeping (note</w:t>
        </w:r>
      </w:ins>
      <w:ins w:id="120" w:author="Jeffrey M. Colon" w:date="2021-04-04T08:43:00Z">
        <w:r w:rsidR="00890AA9">
          <w:rPr>
            <w:rFonts w:cstheme="minorHAnsi"/>
          </w:rPr>
          <w:t>, not</w:t>
        </w:r>
      </w:ins>
      <w:ins w:id="121" w:author="Jeffrey M. Colon" w:date="2021-04-04T08:42:00Z">
        <w:r w:rsidR="004233D4">
          <w:rPr>
            <w:rFonts w:cstheme="minorHAnsi"/>
          </w:rPr>
          <w:t xml:space="preserve"> </w:t>
        </w:r>
      </w:ins>
      <w:ins w:id="122" w:author="Jeffrey M. Colon" w:date="2021-04-04T08:43:00Z">
        <w:r w:rsidR="00890AA9">
          <w:rPr>
            <w:rFonts w:cstheme="minorHAnsi"/>
          </w:rPr>
          <w:t>“</w:t>
        </w:r>
      </w:ins>
      <w:ins w:id="123" w:author="Jeffrey M. Colon" w:date="2021-04-04T08:42:00Z">
        <w:r w:rsidR="004233D4">
          <w:rPr>
            <w:rFonts w:cstheme="minorHAnsi"/>
          </w:rPr>
          <w:t>creeper</w:t>
        </w:r>
      </w:ins>
      <w:ins w:id="124" w:author="Jeffrey M. Colon" w:date="2021-04-04T08:43:00Z">
        <w:r w:rsidR="00890AA9">
          <w:rPr>
            <w:rFonts w:cstheme="minorHAnsi"/>
          </w:rPr>
          <w:t>”</w:t>
        </w:r>
      </w:ins>
      <w:ins w:id="125" w:author="Jeffrey M. Colon" w:date="2021-04-04T08:42:00Z">
        <w:r w:rsidR="004233D4">
          <w:rPr>
            <w:rFonts w:cstheme="minorHAnsi"/>
          </w:rPr>
          <w:t>) acquisition.</w:t>
        </w:r>
      </w:ins>
      <w:ins w:id="126" w:author="Jeffrey M. Colon" w:date="2021-04-04T08:53:00Z">
        <w:r w:rsidR="008C24B8">
          <w:rPr>
            <w:rFonts w:cstheme="minorHAnsi"/>
          </w:rPr>
          <w:t xml:space="preserve"> </w:t>
        </w:r>
        <w:r w:rsidR="008C24B8" w:rsidRPr="00513F27">
          <w:rPr>
            <w:rFonts w:cstheme="minorHAnsi"/>
          </w:rPr>
          <w:t>Reg. §1.368-2(</w:t>
        </w:r>
        <w:r w:rsidR="008C24B8">
          <w:rPr>
            <w:rFonts w:cstheme="minorHAnsi"/>
          </w:rPr>
          <w:t>c).</w:t>
        </w:r>
      </w:ins>
    </w:p>
    <w:p w14:paraId="458D8DF1" w14:textId="77777777" w:rsidR="007363B4" w:rsidRPr="007363B4" w:rsidRDefault="007363B4">
      <w:pPr>
        <w:pStyle w:val="ListParagraph"/>
        <w:rPr>
          <w:ins w:id="127" w:author="Jeffrey M. Colon" w:date="2021-04-04T08:43:00Z"/>
          <w:rFonts w:cstheme="minorHAnsi"/>
        </w:rPr>
        <w:pPrChange w:id="128" w:author="Jeffrey M. Colon" w:date="2021-04-04T08:43:00Z">
          <w:pPr>
            <w:pStyle w:val="ListParagraph"/>
            <w:numPr>
              <w:numId w:val="1"/>
            </w:numPr>
            <w:ind w:hanging="360"/>
          </w:pPr>
        </w:pPrChange>
      </w:pPr>
    </w:p>
    <w:p w14:paraId="682D8CE9" w14:textId="2A378146" w:rsidR="0036215A" w:rsidRDefault="0036215A" w:rsidP="0036215A">
      <w:pPr>
        <w:pStyle w:val="ListParagraph"/>
        <w:numPr>
          <w:ilvl w:val="0"/>
          <w:numId w:val="1"/>
        </w:numPr>
        <w:rPr>
          <w:ins w:id="129" w:author="Jeffrey M. Colon" w:date="2021-04-04T09:00:00Z"/>
          <w:rFonts w:cstheme="minorHAnsi"/>
        </w:rPr>
      </w:pPr>
      <w:ins w:id="130" w:author="Jeffrey M. Colon" w:date="2021-04-04T08:57:00Z">
        <w:r>
          <w:rPr>
            <w:rFonts w:cstheme="minorHAnsi"/>
          </w:rPr>
          <w:t xml:space="preserve">P acquires 90% of T VS in exchange for P VS worth $100MM.  T only has VS outstanding.  P also acquires </w:t>
        </w:r>
        <w:r w:rsidR="00A9557A">
          <w:rPr>
            <w:rFonts w:cstheme="minorHAnsi"/>
          </w:rPr>
          <w:t xml:space="preserve">for cash </w:t>
        </w:r>
        <w:r>
          <w:rPr>
            <w:rFonts w:cstheme="minorHAnsi"/>
          </w:rPr>
          <w:t>all of the T’s outstanding convertible debt for $20MM</w:t>
        </w:r>
      </w:ins>
      <w:ins w:id="131" w:author="Jeffrey M. Colon" w:date="2021-04-04T08:58:00Z">
        <w:r w:rsidR="00A9557A">
          <w:rPr>
            <w:rFonts w:cstheme="minorHAnsi"/>
          </w:rPr>
          <w:t>. Rev. Rul. 69-91.</w:t>
        </w:r>
      </w:ins>
    </w:p>
    <w:p w14:paraId="439E62AB" w14:textId="77777777" w:rsidR="008C2D75" w:rsidRPr="008C2D75" w:rsidRDefault="008C2D75">
      <w:pPr>
        <w:pStyle w:val="ListParagraph"/>
        <w:rPr>
          <w:ins w:id="132" w:author="Jeffrey M. Colon" w:date="2021-04-04T09:00:00Z"/>
          <w:rFonts w:cstheme="minorHAnsi"/>
        </w:rPr>
        <w:pPrChange w:id="133" w:author="Jeffrey M. Colon" w:date="2021-04-04T09:00:00Z">
          <w:pPr>
            <w:pStyle w:val="ListParagraph"/>
            <w:numPr>
              <w:numId w:val="1"/>
            </w:numPr>
            <w:ind w:hanging="360"/>
          </w:pPr>
        </w:pPrChange>
      </w:pPr>
    </w:p>
    <w:p w14:paraId="2E671506" w14:textId="6B2E009C" w:rsidR="008C2D75" w:rsidRDefault="003D1E5F" w:rsidP="0036215A">
      <w:pPr>
        <w:pStyle w:val="ListParagraph"/>
        <w:numPr>
          <w:ilvl w:val="0"/>
          <w:numId w:val="1"/>
        </w:numPr>
        <w:rPr>
          <w:ins w:id="134" w:author="Jeffrey M. Colon" w:date="2021-04-04T12:16:00Z"/>
          <w:rFonts w:cstheme="minorHAnsi"/>
        </w:rPr>
      </w:pPr>
      <w:ins w:id="135" w:author="Jeffrey M. Colon" w:date="2021-04-04T09:19:00Z">
        <w:r>
          <w:rPr>
            <w:rFonts w:cstheme="minorHAnsi"/>
          </w:rPr>
          <w:t xml:space="preserve">P acquires 90% of T VS in exchange for P VS worth $100MM.  T only has VS outstanding.  </w:t>
        </w:r>
        <w:r w:rsidR="002F6FC2">
          <w:rPr>
            <w:rFonts w:cstheme="minorHAnsi"/>
          </w:rPr>
          <w:t>T has some complaining SHs</w:t>
        </w:r>
      </w:ins>
      <w:ins w:id="136" w:author="Jeffrey M. Colon" w:date="2021-04-04T09:20:00Z">
        <w:r w:rsidR="002F6FC2">
          <w:rPr>
            <w:rFonts w:cstheme="minorHAnsi"/>
          </w:rPr>
          <w:t xml:space="preserve"> who don’t want P VS.  </w:t>
        </w:r>
        <w:r w:rsidR="0039200D">
          <w:rPr>
            <w:rFonts w:cstheme="minorHAnsi"/>
          </w:rPr>
          <w:t>They are paid cash by T.  Rev. Rul. 68-285.</w:t>
        </w:r>
      </w:ins>
    </w:p>
    <w:p w14:paraId="766DB50A" w14:textId="77777777" w:rsidR="005607D7" w:rsidRPr="005607D7" w:rsidRDefault="005607D7">
      <w:pPr>
        <w:pStyle w:val="ListParagraph"/>
        <w:rPr>
          <w:ins w:id="137" w:author="Jeffrey M. Colon" w:date="2021-04-04T12:16:00Z"/>
          <w:rFonts w:cstheme="minorHAnsi"/>
        </w:rPr>
        <w:pPrChange w:id="138" w:author="Jeffrey M. Colon" w:date="2021-04-04T12:16:00Z">
          <w:pPr>
            <w:pStyle w:val="ListParagraph"/>
            <w:numPr>
              <w:numId w:val="1"/>
            </w:numPr>
            <w:ind w:hanging="360"/>
          </w:pPr>
        </w:pPrChange>
      </w:pPr>
    </w:p>
    <w:p w14:paraId="187E94EF" w14:textId="566EA171" w:rsidR="005D728C" w:rsidRDefault="00224239" w:rsidP="005D728C">
      <w:pPr>
        <w:pStyle w:val="ListParagraph"/>
        <w:numPr>
          <w:ilvl w:val="0"/>
          <w:numId w:val="1"/>
        </w:numPr>
        <w:rPr>
          <w:ins w:id="139" w:author="Jeffrey M. Colon" w:date="2021-04-04T20:54:00Z"/>
          <w:rFonts w:cstheme="minorHAnsi"/>
        </w:rPr>
      </w:pPr>
      <w:ins w:id="140" w:author="Jeffrey M. Colon" w:date="2021-04-04T12:24:00Z">
        <w:r>
          <w:rPr>
            <w:rFonts w:cstheme="minorHAnsi"/>
          </w:rPr>
          <w:t xml:space="preserve"> </w:t>
        </w:r>
      </w:ins>
      <w:ins w:id="141" w:author="Jeffrey M. Colon" w:date="2021-04-04T12:29:00Z">
        <w:r w:rsidR="002807A1">
          <w:rPr>
            <w:rFonts w:cstheme="minorHAnsi"/>
          </w:rPr>
          <w:t>P owns 100% of S1</w:t>
        </w:r>
      </w:ins>
      <w:ins w:id="142" w:author="Jeffrey M. Colon" w:date="2021-04-04T12:30:00Z">
        <w:r w:rsidR="00F344F0">
          <w:rPr>
            <w:rFonts w:cstheme="minorHAnsi"/>
          </w:rPr>
          <w:t xml:space="preserve">, and S1 merges into T and T survives.  </w:t>
        </w:r>
      </w:ins>
      <w:ins w:id="143" w:author="Jeffrey M. Colon" w:date="2021-04-04T14:36:00Z">
        <w:r w:rsidR="004074EB">
          <w:rPr>
            <w:rFonts w:cstheme="minorHAnsi"/>
          </w:rPr>
          <w:t xml:space="preserve">All </w:t>
        </w:r>
      </w:ins>
      <w:ins w:id="144" w:author="Jeffrey M. Colon" w:date="2021-04-04T12:30:00Z">
        <w:r w:rsidR="00F344F0">
          <w:rPr>
            <w:rFonts w:cstheme="minorHAnsi"/>
          </w:rPr>
          <w:t xml:space="preserve">T SH receive </w:t>
        </w:r>
        <w:r w:rsidR="00A052BF">
          <w:rPr>
            <w:rFonts w:cstheme="minorHAnsi"/>
          </w:rPr>
          <w:t xml:space="preserve">P VS.  Is this a good reorg? </w:t>
        </w:r>
      </w:ins>
      <w:ins w:id="145" w:author="Jeffrey M. Colon" w:date="2021-04-04T12:31:00Z">
        <w:r w:rsidR="00A052BF">
          <w:rPr>
            <w:rFonts w:cstheme="minorHAnsi"/>
          </w:rPr>
          <w:t xml:space="preserve">What kind of transaction is this called? </w:t>
        </w:r>
      </w:ins>
      <w:ins w:id="146" w:author="Jeffrey M. Colon" w:date="2021-04-04T12:30:00Z">
        <w:r w:rsidR="00A052BF" w:rsidRPr="00513F27">
          <w:rPr>
            <w:rFonts w:cstheme="minorHAnsi"/>
          </w:rPr>
          <w:t>§368(a)(2)(</w:t>
        </w:r>
      </w:ins>
      <w:ins w:id="147" w:author="Jeffrey M. Colon" w:date="2021-04-04T12:31:00Z">
        <w:r w:rsidR="00A052BF">
          <w:rPr>
            <w:rFonts w:cstheme="minorHAnsi"/>
          </w:rPr>
          <w:t>E</w:t>
        </w:r>
      </w:ins>
      <w:ins w:id="148" w:author="Jeffrey M. Colon" w:date="2021-04-04T12:30:00Z">
        <w:r w:rsidR="00A052BF" w:rsidRPr="00513F27">
          <w:rPr>
            <w:rFonts w:cstheme="minorHAnsi"/>
          </w:rPr>
          <w:t>)</w:t>
        </w:r>
      </w:ins>
      <w:ins w:id="149" w:author="Jeffrey M. Colon" w:date="2021-04-05T13:56:00Z">
        <w:r w:rsidR="004850A7">
          <w:rPr>
            <w:rFonts w:cstheme="minorHAnsi"/>
          </w:rPr>
          <w:t>.</w:t>
        </w:r>
      </w:ins>
    </w:p>
    <w:p w14:paraId="4B24643F" w14:textId="77777777" w:rsidR="005D728C" w:rsidRPr="005D728C" w:rsidRDefault="005D728C">
      <w:pPr>
        <w:pStyle w:val="ListParagraph"/>
        <w:rPr>
          <w:ins w:id="150" w:author="Jeffrey M. Colon" w:date="2021-04-04T20:54:00Z"/>
          <w:rFonts w:cstheme="minorHAnsi"/>
        </w:rPr>
        <w:pPrChange w:id="151" w:author="Jeffrey M. Colon" w:date="2021-04-04T20:54:00Z">
          <w:pPr>
            <w:pStyle w:val="ListParagraph"/>
            <w:numPr>
              <w:numId w:val="1"/>
            </w:numPr>
            <w:ind w:hanging="360"/>
          </w:pPr>
        </w:pPrChange>
      </w:pPr>
    </w:p>
    <w:p w14:paraId="06C2706A" w14:textId="027CCD91" w:rsidR="00E75075" w:rsidRDefault="005D728C" w:rsidP="005D728C">
      <w:pPr>
        <w:pStyle w:val="ListParagraph"/>
        <w:numPr>
          <w:ilvl w:val="0"/>
          <w:numId w:val="1"/>
        </w:numPr>
        <w:rPr>
          <w:ins w:id="152" w:author="Jeffrey M. Colon" w:date="2021-04-04T20:54:00Z"/>
          <w:rFonts w:cstheme="minorHAnsi"/>
        </w:rPr>
      </w:pPr>
      <w:ins w:id="153" w:author="Jeffrey M. Colon" w:date="2021-04-04T20:54:00Z">
        <w:r>
          <w:rPr>
            <w:rFonts w:cstheme="minorHAnsi"/>
          </w:rPr>
          <w:t xml:space="preserve"> </w:t>
        </w:r>
      </w:ins>
      <w:ins w:id="154" w:author="Jeffrey M. Colon" w:date="2021-04-04T14:38:00Z">
        <w:r w:rsidR="00C95184" w:rsidRPr="005D728C">
          <w:rPr>
            <w:rFonts w:cstheme="minorHAnsi"/>
          </w:rPr>
          <w:t>P owns 100% of S1</w:t>
        </w:r>
        <w:r w:rsidR="00E507F6" w:rsidRPr="005D728C">
          <w:rPr>
            <w:rFonts w:cstheme="minorHAnsi"/>
          </w:rPr>
          <w:t xml:space="preserve"> and w</w:t>
        </w:r>
        <w:r w:rsidR="00E507F6" w:rsidRPr="001335AE">
          <w:rPr>
            <w:rFonts w:cstheme="minorHAnsi"/>
          </w:rPr>
          <w:t xml:space="preserve">ishes to acquire all </w:t>
        </w:r>
      </w:ins>
      <w:ins w:id="155" w:author="Jeffrey M. Colon" w:date="2021-04-04T20:24:00Z">
        <w:r w:rsidR="009C35A5" w:rsidRPr="001335AE">
          <w:rPr>
            <w:rFonts w:cstheme="minorHAnsi"/>
          </w:rPr>
          <w:t xml:space="preserve">1,000 shares </w:t>
        </w:r>
      </w:ins>
      <w:ins w:id="156" w:author="Jeffrey M. Colon" w:date="2021-04-04T14:38:00Z">
        <w:r w:rsidR="00E507F6" w:rsidRPr="001335AE">
          <w:rPr>
            <w:rFonts w:cstheme="minorHAnsi"/>
          </w:rPr>
          <w:t xml:space="preserve">of T stock, but </w:t>
        </w:r>
      </w:ins>
      <w:ins w:id="157" w:author="Jeffrey M. Colon" w:date="2021-04-04T14:39:00Z">
        <w:r w:rsidR="00EA5DC6" w:rsidRPr="001335AE">
          <w:rPr>
            <w:rFonts w:cstheme="minorHAnsi"/>
          </w:rPr>
          <w:t>30% of the SHs don’</w:t>
        </w:r>
        <w:r w:rsidR="00EA5DC6" w:rsidRPr="00441207">
          <w:rPr>
            <w:rFonts w:cstheme="minorHAnsi"/>
          </w:rPr>
          <w:t xml:space="preserve">t want </w:t>
        </w:r>
        <w:r w:rsidR="00EA5DC6" w:rsidRPr="007B02B1">
          <w:rPr>
            <w:rFonts w:cstheme="minorHAnsi"/>
          </w:rPr>
          <w:t>P stock.  T rede</w:t>
        </w:r>
        <w:r w:rsidR="00EA5DC6" w:rsidRPr="00AA3A54">
          <w:rPr>
            <w:rFonts w:cstheme="minorHAnsi"/>
          </w:rPr>
          <w:t>ems 10% of its share</w:t>
        </w:r>
      </w:ins>
      <w:ins w:id="158" w:author="Jeffrey M. Colon" w:date="2021-04-04T20:27:00Z">
        <w:r w:rsidR="009F2C0E" w:rsidRPr="00BF5926">
          <w:rPr>
            <w:rFonts w:cstheme="minorHAnsi"/>
          </w:rPr>
          <w:t>s</w:t>
        </w:r>
      </w:ins>
      <w:ins w:id="159" w:author="Jeffrey M. Colon" w:date="2021-04-04T20:30:00Z">
        <w:r w:rsidR="00D65A00" w:rsidRPr="00BF5926">
          <w:rPr>
            <w:rFonts w:cstheme="minorHAnsi"/>
          </w:rPr>
          <w:t xml:space="preserve"> (100)</w:t>
        </w:r>
      </w:ins>
      <w:ins w:id="160" w:author="Jeffrey M. Colon" w:date="2021-04-04T14:41:00Z">
        <w:r w:rsidR="003873F4" w:rsidRPr="00BF5926">
          <w:rPr>
            <w:rFonts w:cstheme="minorHAnsi"/>
          </w:rPr>
          <w:t xml:space="preserve"> for cash</w:t>
        </w:r>
      </w:ins>
      <w:ins w:id="161" w:author="Jeffrey M. Colon" w:date="2021-04-04T14:39:00Z">
        <w:r w:rsidR="00EA5DC6" w:rsidRPr="00BF5926">
          <w:rPr>
            <w:rFonts w:cstheme="minorHAnsi"/>
          </w:rPr>
          <w:t xml:space="preserve">, and S1 merges into </w:t>
        </w:r>
        <w:r w:rsidR="004D3757" w:rsidRPr="00BF5926">
          <w:rPr>
            <w:rFonts w:cstheme="minorHAnsi"/>
          </w:rPr>
          <w:t xml:space="preserve">T </w:t>
        </w:r>
        <w:r w:rsidR="004D3757" w:rsidRPr="00BF5926">
          <w:rPr>
            <w:rFonts w:cstheme="minorHAnsi"/>
          </w:rPr>
          <w:lastRenderedPageBreak/>
          <w:t xml:space="preserve">with T SHs receiving </w:t>
        </w:r>
      </w:ins>
      <w:ins w:id="162" w:author="Jeffrey M. Colon" w:date="2021-04-04T14:40:00Z">
        <w:r w:rsidR="001D464B" w:rsidRPr="002079A5">
          <w:rPr>
            <w:rFonts w:cstheme="minorHAnsi"/>
          </w:rPr>
          <w:t xml:space="preserve">consideration consisting of </w:t>
        </w:r>
      </w:ins>
      <w:ins w:id="163" w:author="Jeffrey M. Colon" w:date="2021-04-04T14:41:00Z">
        <w:r w:rsidR="004F3AA5" w:rsidRPr="002079A5">
          <w:rPr>
            <w:rFonts w:cstheme="minorHAnsi"/>
          </w:rPr>
          <w:t>2</w:t>
        </w:r>
      </w:ins>
      <w:ins w:id="164" w:author="Jeffrey M. Colon" w:date="2021-04-04T14:40:00Z">
        <w:r w:rsidR="001D464B" w:rsidRPr="00D727AE">
          <w:rPr>
            <w:rFonts w:cstheme="minorHAnsi"/>
          </w:rPr>
          <w:t xml:space="preserve">0% cash </w:t>
        </w:r>
      </w:ins>
      <w:ins w:id="165" w:author="Jeffrey M. Colon" w:date="2021-04-04T20:31:00Z">
        <w:r w:rsidR="001718D5" w:rsidRPr="00D727AE">
          <w:rPr>
            <w:rFonts w:cstheme="minorHAnsi"/>
          </w:rPr>
          <w:t xml:space="preserve">(for 180 shares) </w:t>
        </w:r>
      </w:ins>
      <w:ins w:id="166" w:author="Jeffrey M. Colon" w:date="2021-04-04T14:40:00Z">
        <w:r w:rsidR="001D464B" w:rsidRPr="00182C08">
          <w:rPr>
            <w:rFonts w:cstheme="minorHAnsi"/>
          </w:rPr>
          <w:t xml:space="preserve">and </w:t>
        </w:r>
      </w:ins>
      <w:ins w:id="167" w:author="Jeffrey M. Colon" w:date="2021-04-04T14:41:00Z">
        <w:r w:rsidR="004F3AA5" w:rsidRPr="00182C08">
          <w:rPr>
            <w:rFonts w:cstheme="minorHAnsi"/>
          </w:rPr>
          <w:t xml:space="preserve">80% </w:t>
        </w:r>
        <w:r w:rsidR="003873F4" w:rsidRPr="00182C08">
          <w:rPr>
            <w:rFonts w:cstheme="minorHAnsi"/>
          </w:rPr>
          <w:t>P VS</w:t>
        </w:r>
      </w:ins>
      <w:ins w:id="168" w:author="Jeffrey M. Colon" w:date="2021-04-04T20:31:00Z">
        <w:r w:rsidR="001718D5" w:rsidRPr="00182C08">
          <w:rPr>
            <w:rFonts w:cstheme="minorHAnsi"/>
          </w:rPr>
          <w:t xml:space="preserve"> (for 720 shares)</w:t>
        </w:r>
      </w:ins>
      <w:ins w:id="169" w:author="Jeffrey M. Colon" w:date="2021-04-04T14:41:00Z">
        <w:r w:rsidR="003873F4" w:rsidRPr="00182C08">
          <w:rPr>
            <w:rFonts w:cstheme="minorHAnsi"/>
          </w:rPr>
          <w:t>.</w:t>
        </w:r>
      </w:ins>
      <w:ins w:id="170" w:author="Jeffrey M. Colon" w:date="2021-04-04T20:53:00Z">
        <w:r w:rsidR="00E75075" w:rsidRPr="00182C08">
          <w:rPr>
            <w:rFonts w:cstheme="minorHAnsi"/>
          </w:rPr>
          <w:t xml:space="preserve"> </w:t>
        </w:r>
      </w:ins>
      <w:ins w:id="171" w:author="Jeffrey M. Colon" w:date="2021-04-04T14:41:00Z">
        <w:r w:rsidR="003873F4" w:rsidRPr="00182C08">
          <w:rPr>
            <w:rFonts w:cstheme="minorHAnsi"/>
          </w:rPr>
          <w:t xml:space="preserve">Does this qualify under </w:t>
        </w:r>
      </w:ins>
      <w:ins w:id="172" w:author="Jeffrey M. Colon" w:date="2021-04-04T14:38:00Z">
        <w:r w:rsidR="00C95184" w:rsidRPr="00182C08">
          <w:rPr>
            <w:rFonts w:cstheme="minorHAnsi"/>
          </w:rPr>
          <w:t>§368(a)(2)(E)</w:t>
        </w:r>
      </w:ins>
      <w:ins w:id="173" w:author="Jeffrey M. Colon" w:date="2021-04-04T14:41:00Z">
        <w:r w:rsidR="003873F4" w:rsidRPr="00182C08">
          <w:rPr>
            <w:rFonts w:cstheme="minorHAnsi"/>
          </w:rPr>
          <w:t>?</w:t>
        </w:r>
      </w:ins>
      <w:ins w:id="174" w:author="Jeffrey M. Colon" w:date="2021-04-04T14:42:00Z">
        <w:r w:rsidR="003873F4" w:rsidRPr="00182C08">
          <w:rPr>
            <w:rFonts w:cstheme="minorHAnsi"/>
          </w:rPr>
          <w:t xml:space="preserve">  Reg. §1.368-2(</w:t>
        </w:r>
        <w:r w:rsidR="00D013C6" w:rsidRPr="00182C08">
          <w:rPr>
            <w:rFonts w:cstheme="minorHAnsi"/>
          </w:rPr>
          <w:t xml:space="preserve">j)(6), </w:t>
        </w:r>
        <w:proofErr w:type="spellStart"/>
        <w:r w:rsidR="00D013C6" w:rsidRPr="00182C08">
          <w:rPr>
            <w:rFonts w:cstheme="minorHAnsi"/>
          </w:rPr>
          <w:t>Exs</w:t>
        </w:r>
        <w:proofErr w:type="spellEnd"/>
        <w:r w:rsidR="00D013C6" w:rsidRPr="00182C08">
          <w:rPr>
            <w:rFonts w:cstheme="minorHAnsi"/>
          </w:rPr>
          <w:t xml:space="preserve">. </w:t>
        </w:r>
      </w:ins>
      <w:ins w:id="175" w:author="Jeffrey M. Colon" w:date="2021-04-04T20:54:00Z">
        <w:r w:rsidR="001335AE">
          <w:rPr>
            <w:rFonts w:cstheme="minorHAnsi"/>
          </w:rPr>
          <w:t>2 and 3.</w:t>
        </w:r>
      </w:ins>
    </w:p>
    <w:p w14:paraId="1CE578DB" w14:textId="77777777" w:rsidR="001335AE" w:rsidRPr="001335AE" w:rsidRDefault="001335AE">
      <w:pPr>
        <w:pStyle w:val="ListParagraph"/>
        <w:rPr>
          <w:ins w:id="176" w:author="Jeffrey M. Colon" w:date="2021-04-04T20:54:00Z"/>
          <w:rFonts w:cstheme="minorHAnsi"/>
        </w:rPr>
        <w:pPrChange w:id="177" w:author="Jeffrey M. Colon" w:date="2021-04-04T20:54:00Z">
          <w:pPr>
            <w:pStyle w:val="ListParagraph"/>
            <w:numPr>
              <w:numId w:val="1"/>
            </w:numPr>
            <w:ind w:hanging="360"/>
          </w:pPr>
        </w:pPrChange>
      </w:pPr>
    </w:p>
    <w:p w14:paraId="08E6E4D5" w14:textId="5D81B5DB" w:rsidR="001335AE" w:rsidRDefault="001335AE" w:rsidP="005D728C">
      <w:pPr>
        <w:pStyle w:val="ListParagraph"/>
        <w:numPr>
          <w:ilvl w:val="0"/>
          <w:numId w:val="1"/>
        </w:numPr>
        <w:rPr>
          <w:ins w:id="178" w:author="Jeffrey M. Colon" w:date="2021-04-04T20:55:00Z"/>
          <w:rFonts w:cstheme="minorHAnsi"/>
        </w:rPr>
      </w:pPr>
      <w:ins w:id="179" w:author="Jeffrey M. Colon" w:date="2021-04-04T20:54:00Z">
        <w:r w:rsidRPr="00E75075">
          <w:rPr>
            <w:rFonts w:cstheme="minorHAnsi"/>
          </w:rPr>
          <w:t>Memories of the Delaware two</w:t>
        </w:r>
      </w:ins>
      <w:ins w:id="180" w:author="Jeffrey M. Colon" w:date="2021-04-05T13:50:00Z">
        <w:r w:rsidR="00B76563">
          <w:rPr>
            <w:rFonts w:cstheme="minorHAnsi"/>
          </w:rPr>
          <w:t>-</w:t>
        </w:r>
      </w:ins>
      <w:ins w:id="181" w:author="Jeffrey M. Colon" w:date="2021-04-04T20:54:00Z">
        <w:r w:rsidRPr="00E75075">
          <w:rPr>
            <w:rFonts w:cstheme="minorHAnsi"/>
          </w:rPr>
          <w:t xml:space="preserve">step from corporations.  P wants to acquire </w:t>
        </w:r>
        <w:r w:rsidRPr="005D728C">
          <w:rPr>
            <w:rFonts w:cstheme="minorHAnsi"/>
          </w:rPr>
          <w:t xml:space="preserve">T via a stock acquisition.  P initiates a tender offer for 51% of the T stock, which if it is successful, will be followed by a merger of </w:t>
        </w:r>
        <w:r w:rsidRPr="001335AE">
          <w:rPr>
            <w:rFonts w:cstheme="minorHAnsi"/>
          </w:rPr>
          <w:t xml:space="preserve">S1, a wholly owned subsidiary of P, into T solely for P VS.  </w:t>
        </w:r>
        <w:r w:rsidRPr="00BC1ACA">
          <w:rPr>
            <w:rFonts w:cstheme="minorHAnsi"/>
          </w:rPr>
          <w:t>Does this qualify under §368(a)(2)(E)?  Rev. Rul. 2001-26.</w:t>
        </w:r>
      </w:ins>
    </w:p>
    <w:p w14:paraId="7AE0B63B" w14:textId="77777777" w:rsidR="001335AE" w:rsidRPr="001335AE" w:rsidRDefault="001335AE">
      <w:pPr>
        <w:pStyle w:val="ListParagraph"/>
        <w:rPr>
          <w:ins w:id="182" w:author="Jeffrey M. Colon" w:date="2021-04-04T20:55:00Z"/>
          <w:rFonts w:cstheme="minorHAnsi"/>
        </w:rPr>
        <w:pPrChange w:id="183" w:author="Jeffrey M. Colon" w:date="2021-04-04T20:55:00Z">
          <w:pPr>
            <w:pStyle w:val="ListParagraph"/>
            <w:numPr>
              <w:numId w:val="1"/>
            </w:numPr>
            <w:ind w:hanging="360"/>
          </w:pPr>
        </w:pPrChange>
      </w:pPr>
    </w:p>
    <w:p w14:paraId="527A68F7" w14:textId="77777777" w:rsidR="006D4585" w:rsidRDefault="00BF5926">
      <w:pPr>
        <w:pStyle w:val="ListParagraph"/>
        <w:numPr>
          <w:ilvl w:val="0"/>
          <w:numId w:val="1"/>
        </w:numPr>
        <w:rPr>
          <w:ins w:id="184" w:author="Jeffrey M. Colon" w:date="2021-04-05T20:34:00Z"/>
          <w:rFonts w:cstheme="minorHAnsi"/>
        </w:rPr>
      </w:pPr>
      <w:ins w:id="185" w:author="Jeffrey M. Colon" w:date="2021-04-05T19:19:00Z">
        <w:r>
          <w:rPr>
            <w:rFonts w:cstheme="minorHAnsi"/>
          </w:rPr>
          <w:t>Individual A owns all of the stock</w:t>
        </w:r>
      </w:ins>
      <w:ins w:id="186" w:author="Jeffrey M. Colon" w:date="2021-04-05T19:20:00Z">
        <w:r>
          <w:rPr>
            <w:rFonts w:cstheme="minorHAnsi"/>
          </w:rPr>
          <w:t xml:space="preserve"> of </w:t>
        </w:r>
      </w:ins>
      <w:ins w:id="187" w:author="Jeffrey M. Colon" w:date="2021-04-05T20:20:00Z">
        <w:r w:rsidR="0063031D">
          <w:rPr>
            <w:rFonts w:cstheme="minorHAnsi"/>
          </w:rPr>
          <w:t>T</w:t>
        </w:r>
      </w:ins>
      <w:ins w:id="188" w:author="Jeffrey M. Colon" w:date="2021-04-05T19:20:00Z">
        <w:r>
          <w:rPr>
            <w:rFonts w:cstheme="minorHAnsi"/>
          </w:rPr>
          <w:t xml:space="preserve"> </w:t>
        </w:r>
      </w:ins>
      <w:ins w:id="189" w:author="Jeffrey M. Colon" w:date="2021-04-05T20:26:00Z">
        <w:r w:rsidR="00200329">
          <w:rPr>
            <w:rFonts w:cstheme="minorHAnsi"/>
          </w:rPr>
          <w:t xml:space="preserve">corp.  </w:t>
        </w:r>
      </w:ins>
      <w:ins w:id="190" w:author="Jeffrey M. Colon" w:date="2021-04-05T20:20:00Z">
        <w:r w:rsidR="008F3FDE">
          <w:rPr>
            <w:rFonts w:cstheme="minorHAnsi"/>
          </w:rPr>
          <w:t xml:space="preserve">T transfers </w:t>
        </w:r>
        <w:r w:rsidR="008F3FDE">
          <w:rPr>
            <w:rFonts w:cstheme="minorHAnsi"/>
            <w:u w:val="single"/>
          </w:rPr>
          <w:t>all</w:t>
        </w:r>
        <w:r w:rsidR="008F3FDE">
          <w:rPr>
            <w:rFonts w:cstheme="minorHAnsi"/>
          </w:rPr>
          <w:t xml:space="preserve"> of its assets to </w:t>
        </w:r>
      </w:ins>
      <w:ins w:id="191" w:author="Jeffrey M. Colon" w:date="2021-04-05T20:26:00Z">
        <w:r w:rsidR="00200329">
          <w:rPr>
            <w:rFonts w:cstheme="minorHAnsi"/>
          </w:rPr>
          <w:t xml:space="preserve">a newly formed </w:t>
        </w:r>
      </w:ins>
      <w:ins w:id="192" w:author="Jeffrey M. Colon" w:date="2021-04-05T20:20:00Z">
        <w:r w:rsidR="008F3FDE">
          <w:rPr>
            <w:rFonts w:cstheme="minorHAnsi"/>
          </w:rPr>
          <w:t xml:space="preserve">P </w:t>
        </w:r>
      </w:ins>
      <w:proofErr w:type="spellStart"/>
      <w:ins w:id="193" w:author="Jeffrey M. Colon" w:date="2021-04-05T20:26:00Z">
        <w:r w:rsidR="00200329">
          <w:rPr>
            <w:rFonts w:cstheme="minorHAnsi"/>
          </w:rPr>
          <w:t>corp</w:t>
        </w:r>
        <w:proofErr w:type="spellEnd"/>
        <w:r w:rsidR="00200329">
          <w:rPr>
            <w:rFonts w:cstheme="minorHAnsi"/>
          </w:rPr>
          <w:t xml:space="preserve"> </w:t>
        </w:r>
      </w:ins>
      <w:ins w:id="194" w:author="Jeffrey M. Colon" w:date="2021-04-05T20:20:00Z">
        <w:r w:rsidR="006321C9">
          <w:rPr>
            <w:rFonts w:cstheme="minorHAnsi"/>
          </w:rPr>
          <w:t>in exchange for all o</w:t>
        </w:r>
      </w:ins>
      <w:ins w:id="195" w:author="Jeffrey M. Colon" w:date="2021-04-05T20:21:00Z">
        <w:r w:rsidR="006321C9">
          <w:rPr>
            <w:rFonts w:cstheme="minorHAnsi"/>
          </w:rPr>
          <w:t>f P</w:t>
        </w:r>
      </w:ins>
      <w:ins w:id="196" w:author="Jeffrey M. Colon" w:date="2021-04-05T20:26:00Z">
        <w:r w:rsidR="00200329">
          <w:rPr>
            <w:rFonts w:cstheme="minorHAnsi"/>
          </w:rPr>
          <w:t>’s</w:t>
        </w:r>
      </w:ins>
      <w:ins w:id="197" w:author="Jeffrey M. Colon" w:date="2021-04-05T20:21:00Z">
        <w:r w:rsidR="006321C9">
          <w:rPr>
            <w:rFonts w:cstheme="minorHAnsi"/>
          </w:rPr>
          <w:t xml:space="preserve"> </w:t>
        </w:r>
      </w:ins>
      <w:ins w:id="198" w:author="Jeffrey M. Colon" w:date="2021-04-05T20:26:00Z">
        <w:r w:rsidR="00200329">
          <w:rPr>
            <w:rFonts w:cstheme="minorHAnsi"/>
          </w:rPr>
          <w:t xml:space="preserve">CS.  </w:t>
        </w:r>
        <w:r w:rsidR="00A64AF3">
          <w:rPr>
            <w:rFonts w:cstheme="minorHAnsi"/>
          </w:rPr>
          <w:t>T</w:t>
        </w:r>
      </w:ins>
      <w:ins w:id="199" w:author="Jeffrey M. Colon" w:date="2021-04-05T20:27:00Z">
        <w:r w:rsidR="00A64AF3">
          <w:rPr>
            <w:rFonts w:cstheme="minorHAnsi"/>
          </w:rPr>
          <w:t xml:space="preserve"> distributes the P stock to A </w:t>
        </w:r>
        <w:r w:rsidR="00E10FCB">
          <w:rPr>
            <w:rFonts w:cstheme="minorHAnsi"/>
          </w:rPr>
          <w:t>in liquidation.  Is this a good reorg under</w:t>
        </w:r>
      </w:ins>
      <w:ins w:id="200" w:author="Jeffrey M. Colon" w:date="2021-04-05T20:16:00Z">
        <w:r w:rsidR="00260379">
          <w:rPr>
            <w:rFonts w:cstheme="minorHAnsi"/>
          </w:rPr>
          <w:t xml:space="preserve"> </w:t>
        </w:r>
      </w:ins>
      <w:ins w:id="201" w:author="Jeffrey M. Colon" w:date="2021-04-05T20:27:00Z">
        <w:r w:rsidR="00E10FCB" w:rsidRPr="00BC1ACA">
          <w:rPr>
            <w:rFonts w:cstheme="minorHAnsi"/>
          </w:rPr>
          <w:t>§</w:t>
        </w:r>
      </w:ins>
      <w:ins w:id="202" w:author="Jeffrey M. Colon" w:date="2021-04-05T20:30:00Z">
        <w:r w:rsidR="00E91EC8" w:rsidRPr="00BC1ACA">
          <w:rPr>
            <w:rFonts w:cstheme="minorHAnsi"/>
          </w:rPr>
          <w:t>§</w:t>
        </w:r>
      </w:ins>
      <w:ins w:id="203" w:author="Jeffrey M. Colon" w:date="2021-04-05T20:27:00Z">
        <w:r w:rsidR="00E10FCB" w:rsidRPr="00BC1ACA">
          <w:rPr>
            <w:rFonts w:cstheme="minorHAnsi"/>
          </w:rPr>
          <w:t>368(a)(</w:t>
        </w:r>
        <w:r w:rsidR="00E10FCB">
          <w:rPr>
            <w:rFonts w:cstheme="minorHAnsi"/>
          </w:rPr>
          <w:t>1</w:t>
        </w:r>
        <w:r w:rsidR="00E10FCB" w:rsidRPr="00BC1ACA">
          <w:rPr>
            <w:rFonts w:cstheme="minorHAnsi"/>
          </w:rPr>
          <w:t>)(</w:t>
        </w:r>
        <w:r w:rsidR="00E10FCB">
          <w:rPr>
            <w:rFonts w:cstheme="minorHAnsi"/>
          </w:rPr>
          <w:t>D</w:t>
        </w:r>
        <w:r w:rsidR="00E10FCB" w:rsidRPr="00BC1ACA">
          <w:rPr>
            <w:rFonts w:cstheme="minorHAnsi"/>
          </w:rPr>
          <w:t>)</w:t>
        </w:r>
      </w:ins>
      <w:ins w:id="204" w:author="Jeffrey M. Colon" w:date="2021-04-05T20:34:00Z">
        <w:r w:rsidR="006D4585">
          <w:rPr>
            <w:rFonts w:cstheme="minorHAnsi"/>
          </w:rPr>
          <w:t xml:space="preserve">?  </w:t>
        </w:r>
        <w:r w:rsidR="006D4585" w:rsidRPr="00BC1ACA">
          <w:rPr>
            <w:rFonts w:cstheme="minorHAnsi"/>
          </w:rPr>
          <w:t>§</w:t>
        </w:r>
      </w:ins>
      <w:ins w:id="205" w:author="Jeffrey M. Colon" w:date="2021-04-05T20:30:00Z">
        <w:r w:rsidR="00E91EC8">
          <w:rPr>
            <w:rFonts w:cstheme="minorHAnsi"/>
          </w:rPr>
          <w:t>354(b)(1)(A) and (B)</w:t>
        </w:r>
      </w:ins>
      <w:ins w:id="206" w:author="Jeffrey M. Colon" w:date="2021-04-05T20:34:00Z">
        <w:r w:rsidR="006D4585">
          <w:rPr>
            <w:rFonts w:cstheme="minorHAnsi"/>
          </w:rPr>
          <w:t>.</w:t>
        </w:r>
      </w:ins>
    </w:p>
    <w:p w14:paraId="3D199A8E" w14:textId="77777777" w:rsidR="006D4585" w:rsidRPr="002079A5" w:rsidRDefault="006D4585">
      <w:pPr>
        <w:pStyle w:val="ListParagraph"/>
        <w:rPr>
          <w:ins w:id="207" w:author="Jeffrey M. Colon" w:date="2021-04-05T20:34:00Z"/>
          <w:rFonts w:cstheme="minorHAnsi"/>
        </w:rPr>
        <w:pPrChange w:id="208" w:author="Jeffrey M. Colon" w:date="2021-04-05T20:34:00Z">
          <w:pPr>
            <w:pStyle w:val="ListParagraph"/>
            <w:numPr>
              <w:numId w:val="1"/>
            </w:numPr>
            <w:ind w:hanging="360"/>
          </w:pPr>
        </w:pPrChange>
      </w:pPr>
    </w:p>
    <w:p w14:paraId="652C5426" w14:textId="6CF6462A" w:rsidR="00053E51" w:rsidRDefault="00BF4B3E" w:rsidP="00053E51">
      <w:pPr>
        <w:pStyle w:val="ListParagraph"/>
        <w:numPr>
          <w:ilvl w:val="0"/>
          <w:numId w:val="1"/>
        </w:numPr>
        <w:rPr>
          <w:ins w:id="209" w:author="Jeffrey M. Colon" w:date="2021-04-05T20:44:00Z"/>
          <w:rFonts w:cstheme="minorHAnsi"/>
        </w:rPr>
      </w:pPr>
      <w:ins w:id="210" w:author="Jeffrey M. Colon" w:date="2021-04-05T20:35:00Z">
        <w:r>
          <w:rPr>
            <w:rFonts w:cstheme="minorHAnsi"/>
          </w:rPr>
          <w:t xml:space="preserve">Corp A </w:t>
        </w:r>
        <w:r w:rsidR="001D10C7">
          <w:rPr>
            <w:rFonts w:cstheme="minorHAnsi"/>
          </w:rPr>
          <w:t xml:space="preserve">owns all of the stock </w:t>
        </w:r>
      </w:ins>
      <w:ins w:id="211" w:author="Jeffrey M. Colon" w:date="2021-04-05T20:36:00Z">
        <w:r w:rsidR="001D10C7">
          <w:rPr>
            <w:rFonts w:cstheme="minorHAnsi"/>
          </w:rPr>
          <w:t>of</w:t>
        </w:r>
      </w:ins>
      <w:ins w:id="212" w:author="Jeffrey M. Colon" w:date="2021-04-05T20:35:00Z">
        <w:r w:rsidR="001D10C7">
          <w:rPr>
            <w:rFonts w:cstheme="minorHAnsi"/>
          </w:rPr>
          <w:t xml:space="preserve"> T and </w:t>
        </w:r>
      </w:ins>
      <w:ins w:id="213" w:author="Jeffrey M. Colon" w:date="2021-04-05T20:36:00Z">
        <w:r w:rsidR="001D10C7">
          <w:rPr>
            <w:rFonts w:cstheme="minorHAnsi"/>
          </w:rPr>
          <w:t xml:space="preserve">P.  T transfers all of its assets to </w:t>
        </w:r>
      </w:ins>
      <w:ins w:id="214" w:author="Jeffrey M. Colon" w:date="2021-04-05T20:39:00Z">
        <w:r w:rsidR="0069496D">
          <w:rPr>
            <w:rFonts w:cstheme="minorHAnsi"/>
          </w:rPr>
          <w:t xml:space="preserve">P in exchange for 100x, the value of T’s assets.  T liquidates and distributes the 100x to A.  Is this a good D reorg?  What else is deemed to </w:t>
        </w:r>
      </w:ins>
      <w:ins w:id="215" w:author="Jeffrey M. Colon" w:date="2021-04-06T15:22:00Z">
        <w:r w:rsidR="00E51C72">
          <w:rPr>
            <w:rFonts w:cstheme="minorHAnsi"/>
          </w:rPr>
          <w:t xml:space="preserve">have </w:t>
        </w:r>
      </w:ins>
      <w:ins w:id="216" w:author="Jeffrey M. Colon" w:date="2021-04-05T20:40:00Z">
        <w:r w:rsidR="0069496D">
          <w:rPr>
            <w:rFonts w:cstheme="minorHAnsi"/>
          </w:rPr>
          <w:t xml:space="preserve">happened? </w:t>
        </w:r>
        <w:r w:rsidR="0069496D" w:rsidRPr="00BC1ACA">
          <w:rPr>
            <w:rFonts w:cstheme="minorHAnsi"/>
          </w:rPr>
          <w:t>Reg. §1.368-2(</w:t>
        </w:r>
        <w:r w:rsidR="0069496D">
          <w:rPr>
            <w:rFonts w:cstheme="minorHAnsi"/>
          </w:rPr>
          <w:t>l</w:t>
        </w:r>
        <w:r w:rsidR="0069496D" w:rsidRPr="00BC1ACA">
          <w:rPr>
            <w:rFonts w:cstheme="minorHAnsi"/>
          </w:rPr>
          <w:t>)(</w:t>
        </w:r>
        <w:r w:rsidR="00053E51">
          <w:rPr>
            <w:rFonts w:cstheme="minorHAnsi"/>
          </w:rPr>
          <w:t>2</w:t>
        </w:r>
        <w:r w:rsidR="0069496D" w:rsidRPr="00BC1ACA">
          <w:rPr>
            <w:rFonts w:cstheme="minorHAnsi"/>
          </w:rPr>
          <w:t>)</w:t>
        </w:r>
        <w:r w:rsidR="00053E51">
          <w:rPr>
            <w:rFonts w:cstheme="minorHAnsi"/>
          </w:rPr>
          <w:t xml:space="preserve"> and (l)(3), Ex</w:t>
        </w:r>
      </w:ins>
      <w:ins w:id="217" w:author="Jeffrey M. Colon" w:date="2021-04-05T20:44:00Z">
        <w:r w:rsidR="005E288A">
          <w:rPr>
            <w:rFonts w:cstheme="minorHAnsi"/>
          </w:rPr>
          <w:t>. 1.</w:t>
        </w:r>
      </w:ins>
    </w:p>
    <w:p w14:paraId="44641EBF" w14:textId="77777777" w:rsidR="00134241" w:rsidRPr="002079A5" w:rsidRDefault="00134241">
      <w:pPr>
        <w:rPr>
          <w:ins w:id="218" w:author="Jeffrey M. Colon" w:date="2021-04-05T20:40:00Z"/>
          <w:rFonts w:cstheme="minorHAnsi"/>
        </w:rPr>
        <w:pPrChange w:id="219" w:author="Jeffrey M. Colon" w:date="2021-04-05T20:44:00Z">
          <w:pPr>
            <w:pStyle w:val="ListParagraph"/>
            <w:numPr>
              <w:numId w:val="1"/>
            </w:numPr>
            <w:ind w:hanging="360"/>
          </w:pPr>
        </w:pPrChange>
      </w:pPr>
    </w:p>
    <w:p w14:paraId="32766C77" w14:textId="139640F2" w:rsidR="00EC5B36" w:rsidRPr="002079A5" w:rsidRDefault="001D10C7" w:rsidP="002079A5">
      <w:pPr>
        <w:pStyle w:val="ListParagraph"/>
        <w:numPr>
          <w:ilvl w:val="0"/>
          <w:numId w:val="1"/>
        </w:numPr>
        <w:rPr>
          <w:ins w:id="220" w:author="Jeffrey M. Colon" w:date="2021-04-05T21:36:00Z"/>
          <w:rFonts w:cstheme="minorHAnsi"/>
        </w:rPr>
      </w:pPr>
      <w:ins w:id="221" w:author="Jeffrey M. Colon" w:date="2021-04-05T20:36:00Z">
        <w:r>
          <w:rPr>
            <w:rFonts w:cstheme="minorHAnsi"/>
          </w:rPr>
          <w:t xml:space="preserve"> </w:t>
        </w:r>
      </w:ins>
      <w:ins w:id="222" w:author="Jeffrey M. Colon" w:date="2021-04-05T20:16:00Z">
        <w:r w:rsidR="00260379">
          <w:rPr>
            <w:rFonts w:cstheme="minorHAnsi"/>
          </w:rPr>
          <w:t xml:space="preserve"> </w:t>
        </w:r>
      </w:ins>
      <w:ins w:id="223" w:author="Jeffrey M. Colon" w:date="2021-04-05T21:38:00Z">
        <w:r w:rsidR="00A80205">
          <w:rPr>
            <w:rFonts w:cstheme="minorHAnsi"/>
          </w:rPr>
          <w:t xml:space="preserve">Which of the following are good “E” reorgs? </w:t>
        </w:r>
      </w:ins>
      <w:ins w:id="224" w:author="Jeffrey M. Colon" w:date="2021-04-05T22:00:00Z">
        <w:r w:rsidR="008C0267" w:rsidRPr="00BC1ACA">
          <w:rPr>
            <w:rFonts w:cstheme="minorHAnsi"/>
          </w:rPr>
          <w:t>Reg. §1.368-2(</w:t>
        </w:r>
        <w:r w:rsidR="008C0267">
          <w:rPr>
            <w:rFonts w:cstheme="minorHAnsi"/>
          </w:rPr>
          <w:t>e).</w:t>
        </w:r>
      </w:ins>
    </w:p>
    <w:p w14:paraId="4B2C3B03" w14:textId="6E34C663" w:rsidR="001335AE" w:rsidRDefault="009410F2" w:rsidP="00EC5B36">
      <w:pPr>
        <w:pStyle w:val="ListParagraph"/>
        <w:numPr>
          <w:ilvl w:val="1"/>
          <w:numId w:val="1"/>
        </w:numPr>
        <w:rPr>
          <w:ins w:id="225" w:author="Jeffrey M. Colon" w:date="2021-04-05T21:36:00Z"/>
          <w:rFonts w:cstheme="minorHAnsi"/>
        </w:rPr>
      </w:pPr>
      <w:ins w:id="226" w:author="Jeffrey M. Colon" w:date="2021-04-05T21:39:00Z">
        <w:r>
          <w:rPr>
            <w:rFonts w:cstheme="minorHAnsi"/>
          </w:rPr>
          <w:t>Corp A exchanges its</w:t>
        </w:r>
      </w:ins>
      <w:ins w:id="227" w:author="Jeffrey M. Colon" w:date="2021-04-05T21:35:00Z">
        <w:r w:rsidR="00EC5B36">
          <w:rPr>
            <w:rFonts w:cstheme="minorHAnsi"/>
          </w:rPr>
          <w:t xml:space="preserve"> bonds fo</w:t>
        </w:r>
      </w:ins>
      <w:ins w:id="228" w:author="Jeffrey M. Colon" w:date="2021-04-05T21:36:00Z">
        <w:r w:rsidR="00EC5B36">
          <w:rPr>
            <w:rFonts w:cstheme="minorHAnsi"/>
          </w:rPr>
          <w:t>r</w:t>
        </w:r>
      </w:ins>
      <w:ins w:id="229" w:author="Jeffrey M. Colon" w:date="2021-04-05T21:40:00Z">
        <w:r>
          <w:rPr>
            <w:rFonts w:cstheme="minorHAnsi"/>
          </w:rPr>
          <w:t xml:space="preserve"> its</w:t>
        </w:r>
      </w:ins>
      <w:ins w:id="230" w:author="Jeffrey M. Colon" w:date="2021-04-05T21:36:00Z">
        <w:r w:rsidR="00EC5B36">
          <w:rPr>
            <w:rFonts w:cstheme="minorHAnsi"/>
          </w:rPr>
          <w:t xml:space="preserve"> CS</w:t>
        </w:r>
      </w:ins>
      <w:ins w:id="231" w:author="Jeffrey M. Colon" w:date="2021-04-05T19:20:00Z">
        <w:r w:rsidR="00BF5926">
          <w:rPr>
            <w:rFonts w:cstheme="minorHAnsi"/>
          </w:rPr>
          <w:t xml:space="preserve">  </w:t>
        </w:r>
      </w:ins>
    </w:p>
    <w:p w14:paraId="31F1A95C" w14:textId="69946A8D" w:rsidR="00EC5B36" w:rsidRDefault="009410F2" w:rsidP="00EC5B36">
      <w:pPr>
        <w:pStyle w:val="ListParagraph"/>
        <w:numPr>
          <w:ilvl w:val="1"/>
          <w:numId w:val="1"/>
        </w:numPr>
        <w:rPr>
          <w:ins w:id="232" w:author="Jeffrey M. Colon" w:date="2021-04-05T21:36:00Z"/>
          <w:rFonts w:cstheme="minorHAnsi"/>
        </w:rPr>
      </w:pPr>
      <w:ins w:id="233" w:author="Jeffrey M. Colon" w:date="2021-04-05T21:39:00Z">
        <w:r>
          <w:rPr>
            <w:rFonts w:cstheme="minorHAnsi"/>
          </w:rPr>
          <w:t>Corp A exchanges its p</w:t>
        </w:r>
      </w:ins>
      <w:ins w:id="234" w:author="Jeffrey M. Colon" w:date="2021-04-05T21:36:00Z">
        <w:r w:rsidR="00EC5B36">
          <w:rPr>
            <w:rFonts w:cstheme="minorHAnsi"/>
          </w:rPr>
          <w:t xml:space="preserve">referred stock for </w:t>
        </w:r>
      </w:ins>
      <w:ins w:id="235" w:author="Jeffrey M. Colon" w:date="2021-04-05T21:39:00Z">
        <w:r>
          <w:rPr>
            <w:rFonts w:cstheme="minorHAnsi"/>
          </w:rPr>
          <w:t xml:space="preserve">its </w:t>
        </w:r>
      </w:ins>
      <w:ins w:id="236" w:author="Jeffrey M. Colon" w:date="2021-04-05T21:36:00Z">
        <w:r w:rsidR="00EC5B36">
          <w:rPr>
            <w:rFonts w:cstheme="minorHAnsi"/>
          </w:rPr>
          <w:t>CS</w:t>
        </w:r>
      </w:ins>
    </w:p>
    <w:p w14:paraId="1B2C04F9" w14:textId="157ECC28" w:rsidR="00EC5B36" w:rsidRDefault="009410F2" w:rsidP="00EC5B36">
      <w:pPr>
        <w:pStyle w:val="ListParagraph"/>
        <w:numPr>
          <w:ilvl w:val="1"/>
          <w:numId w:val="1"/>
        </w:numPr>
        <w:rPr>
          <w:ins w:id="237" w:author="Jeffrey M. Colon" w:date="2021-04-05T21:36:00Z"/>
          <w:rFonts w:cstheme="minorHAnsi"/>
        </w:rPr>
      </w:pPr>
      <w:ins w:id="238" w:author="Jeffrey M. Colon" w:date="2021-04-05T21:39:00Z">
        <w:r>
          <w:rPr>
            <w:rFonts w:cstheme="minorHAnsi"/>
          </w:rPr>
          <w:t xml:space="preserve">Corp A exchanges its </w:t>
        </w:r>
      </w:ins>
      <w:ins w:id="239" w:author="Jeffrey M. Colon" w:date="2021-04-05T21:36:00Z">
        <w:r w:rsidR="00EC5B36">
          <w:rPr>
            <w:rFonts w:cstheme="minorHAnsi"/>
          </w:rPr>
          <w:t xml:space="preserve">CS for </w:t>
        </w:r>
      </w:ins>
      <w:ins w:id="240" w:author="Jeffrey M. Colon" w:date="2021-04-05T21:38:00Z">
        <w:r w:rsidR="00A80205">
          <w:rPr>
            <w:rFonts w:cstheme="minorHAnsi"/>
          </w:rPr>
          <w:t xml:space="preserve">its </w:t>
        </w:r>
      </w:ins>
      <w:ins w:id="241" w:author="Jeffrey M. Colon" w:date="2021-04-05T21:36:00Z">
        <w:r w:rsidR="00EC5B36">
          <w:rPr>
            <w:rFonts w:cstheme="minorHAnsi"/>
          </w:rPr>
          <w:t>preferred stock</w:t>
        </w:r>
      </w:ins>
    </w:p>
    <w:p w14:paraId="732279E7" w14:textId="1A7F90F6" w:rsidR="00314A36" w:rsidRDefault="009410F2" w:rsidP="00EC5B36">
      <w:pPr>
        <w:pStyle w:val="ListParagraph"/>
        <w:numPr>
          <w:ilvl w:val="1"/>
          <w:numId w:val="1"/>
        </w:numPr>
        <w:rPr>
          <w:ins w:id="242" w:author="Jeffrey M. Colon" w:date="2021-04-05T21:40:00Z"/>
          <w:rFonts w:cstheme="minorHAnsi"/>
        </w:rPr>
      </w:pPr>
      <w:ins w:id="243" w:author="Jeffrey M. Colon" w:date="2021-04-05T21:40:00Z">
        <w:r>
          <w:rPr>
            <w:rFonts w:cstheme="minorHAnsi"/>
          </w:rPr>
          <w:t xml:space="preserve">Corp A exchanges its </w:t>
        </w:r>
      </w:ins>
      <w:ins w:id="244" w:author="Jeffrey M. Colon" w:date="2021-04-05T21:38:00Z">
        <w:r w:rsidR="00A80205">
          <w:rPr>
            <w:rFonts w:cstheme="minorHAnsi"/>
          </w:rPr>
          <w:t>CS for its bonds.</w:t>
        </w:r>
      </w:ins>
      <w:ins w:id="245" w:author="Jeffrey M. Colon" w:date="2021-04-05T21:40:00Z">
        <w:r>
          <w:rPr>
            <w:rFonts w:cstheme="minorHAnsi"/>
          </w:rPr>
          <w:t xml:space="preserve">  </w:t>
        </w:r>
        <w:r>
          <w:rPr>
            <w:rFonts w:cstheme="minorHAnsi"/>
            <w:i/>
            <w:iCs/>
          </w:rPr>
          <w:t>Bazley v. CIR</w:t>
        </w:r>
        <w:r>
          <w:rPr>
            <w:rFonts w:cstheme="minorHAnsi"/>
          </w:rPr>
          <w:t>, 331 US 737 (1947).</w:t>
        </w:r>
      </w:ins>
    </w:p>
    <w:p w14:paraId="4FF49B66" w14:textId="77777777" w:rsidR="008B743D" w:rsidRDefault="008B743D">
      <w:pPr>
        <w:pStyle w:val="ListParagraph"/>
        <w:rPr>
          <w:ins w:id="246" w:author="Jeffrey M. Colon" w:date="2021-04-05T21:45:00Z"/>
          <w:rFonts w:cstheme="minorHAnsi"/>
        </w:rPr>
        <w:pPrChange w:id="247" w:author="Jeffrey M. Colon" w:date="2021-04-05T21:45:00Z">
          <w:pPr>
            <w:pStyle w:val="ListParagraph"/>
            <w:numPr>
              <w:numId w:val="1"/>
            </w:numPr>
            <w:ind w:hanging="360"/>
          </w:pPr>
        </w:pPrChange>
      </w:pPr>
    </w:p>
    <w:p w14:paraId="2AE9008A" w14:textId="2252421E" w:rsidR="007E3F64" w:rsidRDefault="00DA0C32" w:rsidP="007E3F64">
      <w:pPr>
        <w:pStyle w:val="ListParagraph"/>
        <w:numPr>
          <w:ilvl w:val="0"/>
          <w:numId w:val="1"/>
        </w:numPr>
        <w:rPr>
          <w:ins w:id="248" w:author="Jeffrey M. Colon" w:date="2021-04-05T21:58:00Z"/>
          <w:rFonts w:cstheme="minorHAnsi"/>
        </w:rPr>
      </w:pPr>
      <w:ins w:id="249" w:author="Jeffrey M. Colon" w:date="2021-04-05T21:44:00Z">
        <w:r>
          <w:rPr>
            <w:rFonts w:cstheme="minorHAnsi"/>
          </w:rPr>
          <w:t xml:space="preserve">Corp A is a NJ </w:t>
        </w:r>
        <w:proofErr w:type="spellStart"/>
        <w:r>
          <w:rPr>
            <w:rFonts w:cstheme="minorHAnsi"/>
          </w:rPr>
          <w:t>corp</w:t>
        </w:r>
        <w:proofErr w:type="spellEnd"/>
        <w:r>
          <w:rPr>
            <w:rFonts w:cstheme="minorHAnsi"/>
          </w:rPr>
          <w:t xml:space="preserve">, and because of the very high NJ taxes, </w:t>
        </w:r>
        <w:r w:rsidR="00C07EA4">
          <w:rPr>
            <w:rFonts w:cstheme="minorHAnsi"/>
          </w:rPr>
          <w:t>it becomes a Del</w:t>
        </w:r>
        <w:r w:rsidR="008B743D">
          <w:rPr>
            <w:rFonts w:cstheme="minorHAnsi"/>
          </w:rPr>
          <w:t xml:space="preserve">aware </w:t>
        </w:r>
      </w:ins>
      <w:ins w:id="250" w:author="Jeffrey M. Colon" w:date="2021-04-05T21:45:00Z">
        <w:r w:rsidR="008B743D">
          <w:rPr>
            <w:rFonts w:cstheme="minorHAnsi"/>
          </w:rPr>
          <w:t xml:space="preserve">corporation via a </w:t>
        </w:r>
      </w:ins>
      <w:ins w:id="251" w:author="Jeffrey M. Colon" w:date="2021-04-05T21:50:00Z">
        <w:r w:rsidR="00B566C2">
          <w:rPr>
            <w:rFonts w:cstheme="minorHAnsi"/>
          </w:rPr>
          <w:t>re-</w:t>
        </w:r>
      </w:ins>
      <w:ins w:id="252" w:author="Jeffrey M. Colon" w:date="2021-04-05T21:45:00Z">
        <w:r w:rsidR="008B743D">
          <w:rPr>
            <w:rFonts w:cstheme="minorHAnsi"/>
          </w:rPr>
          <w:t xml:space="preserve">domiciliation statute.  Is this a good “F” reorg? </w:t>
        </w:r>
      </w:ins>
    </w:p>
    <w:p w14:paraId="48BF3836" w14:textId="77777777" w:rsidR="00A23714" w:rsidRDefault="00A23714">
      <w:pPr>
        <w:pStyle w:val="ListParagraph"/>
        <w:rPr>
          <w:ins w:id="253" w:author="Jeffrey M. Colon" w:date="2021-04-05T21:57:00Z"/>
          <w:rFonts w:cstheme="minorHAnsi"/>
        </w:rPr>
        <w:pPrChange w:id="254" w:author="Jeffrey M. Colon" w:date="2021-04-05T21:58:00Z">
          <w:pPr>
            <w:pStyle w:val="ListParagraph"/>
            <w:numPr>
              <w:numId w:val="1"/>
            </w:numPr>
            <w:ind w:hanging="360"/>
          </w:pPr>
        </w:pPrChange>
      </w:pPr>
    </w:p>
    <w:p w14:paraId="029B1486" w14:textId="1B4543D9" w:rsidR="0065343F" w:rsidRDefault="003B132C" w:rsidP="007E3F64">
      <w:pPr>
        <w:pStyle w:val="ListParagraph"/>
        <w:numPr>
          <w:ilvl w:val="0"/>
          <w:numId w:val="1"/>
        </w:numPr>
        <w:rPr>
          <w:ins w:id="255" w:author="Jeffrey M. Colon" w:date="2021-04-05T22:09:00Z"/>
          <w:rFonts w:cstheme="minorHAnsi"/>
        </w:rPr>
      </w:pPr>
      <w:ins w:id="256" w:author="Jeffrey M. Colon" w:date="2021-04-05T21:57:00Z">
        <w:r>
          <w:rPr>
            <w:rFonts w:cstheme="minorHAnsi"/>
          </w:rPr>
          <w:t xml:space="preserve">That was pretty easy. Now, </w:t>
        </w:r>
        <w:r w:rsidR="001D35D8">
          <w:rPr>
            <w:rFonts w:cstheme="minorHAnsi"/>
          </w:rPr>
          <w:t xml:space="preserve">A owns 75% of X </w:t>
        </w:r>
        <w:proofErr w:type="spellStart"/>
        <w:r w:rsidR="001D35D8">
          <w:rPr>
            <w:rFonts w:cstheme="minorHAnsi"/>
          </w:rPr>
          <w:t>corp</w:t>
        </w:r>
      </w:ins>
      <w:proofErr w:type="spellEnd"/>
      <w:ins w:id="257" w:author="Jeffrey M. Colon" w:date="2021-04-05T21:58:00Z">
        <w:r w:rsidR="00A23714">
          <w:rPr>
            <w:rFonts w:cstheme="minorHAnsi"/>
          </w:rPr>
          <w:t xml:space="preserve">, a NY </w:t>
        </w:r>
        <w:proofErr w:type="spellStart"/>
        <w:r w:rsidR="00A23714">
          <w:rPr>
            <w:rFonts w:cstheme="minorHAnsi"/>
          </w:rPr>
          <w:t>corp</w:t>
        </w:r>
        <w:proofErr w:type="spellEnd"/>
        <w:r w:rsidR="00A23714">
          <w:rPr>
            <w:rFonts w:cstheme="minorHAnsi"/>
          </w:rPr>
          <w:t>,</w:t>
        </w:r>
      </w:ins>
      <w:ins w:id="258" w:author="Jeffrey M. Colon" w:date="2021-04-05T21:57:00Z">
        <w:r w:rsidR="001D35D8">
          <w:rPr>
            <w:rFonts w:cstheme="minorHAnsi"/>
          </w:rPr>
          <w:t xml:space="preserve"> and B owns 25%.  </w:t>
        </w:r>
      </w:ins>
      <w:ins w:id="259" w:author="Jeffrey M. Colon" w:date="2021-04-05T21:58:00Z">
        <w:r w:rsidR="00A23714">
          <w:rPr>
            <w:rFonts w:cstheme="minorHAnsi"/>
          </w:rPr>
          <w:t xml:space="preserve">X forms Y, a Del. Corp, </w:t>
        </w:r>
      </w:ins>
      <w:ins w:id="260" w:author="Jeffrey M. Colon" w:date="2021-04-05T21:59:00Z">
        <w:r w:rsidR="000B03DC">
          <w:rPr>
            <w:rFonts w:cstheme="minorHAnsi"/>
          </w:rPr>
          <w:t>and X merges into Y.  A receives $</w:t>
        </w:r>
        <w:r w:rsidR="00451740">
          <w:rPr>
            <w:rFonts w:cstheme="minorHAnsi"/>
          </w:rPr>
          <w:t>, B receives Y shares for his X shares.</w:t>
        </w:r>
      </w:ins>
      <w:ins w:id="261" w:author="Jeffrey M. Colon" w:date="2021-04-05T22:04:00Z">
        <w:r w:rsidR="00150BFB">
          <w:rPr>
            <w:rFonts w:cstheme="minorHAnsi"/>
          </w:rPr>
          <w:t xml:space="preserve">  </w:t>
        </w:r>
        <w:r w:rsidR="00AA7C5A">
          <w:rPr>
            <w:rFonts w:cstheme="minorHAnsi"/>
          </w:rPr>
          <w:t xml:space="preserve">Is this a good F reorg?  </w:t>
        </w:r>
        <w:r w:rsidR="00AA7C5A" w:rsidRPr="00BC1ACA">
          <w:rPr>
            <w:rFonts w:cstheme="minorHAnsi"/>
          </w:rPr>
          <w:t>Reg. §1.368-2(</w:t>
        </w:r>
        <w:r w:rsidR="00AA7C5A">
          <w:rPr>
            <w:rFonts w:cstheme="minorHAnsi"/>
          </w:rPr>
          <w:t>m)</w:t>
        </w:r>
        <w:r w:rsidR="00635F94">
          <w:rPr>
            <w:rFonts w:cstheme="minorHAnsi"/>
          </w:rPr>
          <w:t>(4), Ex.</w:t>
        </w:r>
      </w:ins>
      <w:ins w:id="262" w:author="Jeffrey M. Colon" w:date="2021-04-06T15:34:00Z">
        <w:r w:rsidR="002079A5">
          <w:rPr>
            <w:rFonts w:cstheme="minorHAnsi"/>
          </w:rPr>
          <w:t xml:space="preserve"> 2</w:t>
        </w:r>
      </w:ins>
    </w:p>
    <w:p w14:paraId="126F10A7" w14:textId="77777777" w:rsidR="0065343F" w:rsidRPr="002079A5" w:rsidRDefault="0065343F">
      <w:pPr>
        <w:pStyle w:val="ListParagraph"/>
        <w:rPr>
          <w:ins w:id="263" w:author="Jeffrey M. Colon" w:date="2021-04-05T22:09:00Z"/>
          <w:rFonts w:cstheme="minorHAnsi"/>
        </w:rPr>
        <w:pPrChange w:id="264" w:author="Jeffrey M. Colon" w:date="2021-04-05T22:09:00Z">
          <w:pPr>
            <w:pStyle w:val="ListParagraph"/>
            <w:numPr>
              <w:numId w:val="1"/>
            </w:numPr>
            <w:ind w:hanging="360"/>
          </w:pPr>
        </w:pPrChange>
      </w:pPr>
    </w:p>
    <w:p w14:paraId="430C5F41" w14:textId="595B5753" w:rsidR="003B132C" w:rsidRDefault="0065343F">
      <w:pPr>
        <w:pStyle w:val="ListParagraph"/>
        <w:numPr>
          <w:ilvl w:val="0"/>
          <w:numId w:val="1"/>
        </w:numPr>
        <w:rPr>
          <w:ins w:id="265" w:author="Jeffrey M. Colon" w:date="2022-04-13T18:36:00Z"/>
          <w:rFonts w:cstheme="minorHAnsi"/>
        </w:rPr>
      </w:pPr>
      <w:ins w:id="266" w:author="Jeffrey M. Colon" w:date="2021-04-05T22:09:00Z">
        <w:r>
          <w:rPr>
            <w:rFonts w:cstheme="minorHAnsi"/>
          </w:rPr>
          <w:t xml:space="preserve">Why corporate tax is hard:  read Rev. Rul. </w:t>
        </w:r>
        <w:r w:rsidR="00121ACB">
          <w:rPr>
            <w:rFonts w:cstheme="minorHAnsi"/>
          </w:rPr>
          <w:t>2008-25</w:t>
        </w:r>
      </w:ins>
      <w:ins w:id="267" w:author="Jeffrey M. Colon" w:date="2021-04-05T22:00:00Z">
        <w:r w:rsidR="00911E16">
          <w:rPr>
            <w:rFonts w:cstheme="minorHAnsi"/>
          </w:rPr>
          <w:t xml:space="preserve">  </w:t>
        </w:r>
      </w:ins>
    </w:p>
    <w:p w14:paraId="2031F2C8" w14:textId="77777777" w:rsidR="00D772B7" w:rsidRDefault="00D772B7">
      <w:pPr>
        <w:pStyle w:val="ListParagraph"/>
        <w:rPr>
          <w:ins w:id="268" w:author="Jeffrey M. Colon" w:date="2022-04-13T18:01:00Z"/>
          <w:rFonts w:cstheme="minorHAnsi"/>
        </w:rPr>
        <w:pPrChange w:id="269" w:author="Jeffrey M. Colon" w:date="2022-04-13T18:36:00Z">
          <w:pPr>
            <w:pStyle w:val="ListParagraph"/>
            <w:numPr>
              <w:numId w:val="1"/>
            </w:numPr>
            <w:ind w:hanging="360"/>
          </w:pPr>
        </w:pPrChange>
      </w:pPr>
    </w:p>
    <w:p w14:paraId="6C9502B4" w14:textId="77777777" w:rsidR="00673081" w:rsidRDefault="00D772B7" w:rsidP="00321203">
      <w:pPr>
        <w:pStyle w:val="ListParagraph"/>
        <w:numPr>
          <w:ilvl w:val="0"/>
          <w:numId w:val="1"/>
        </w:numPr>
        <w:rPr>
          <w:ins w:id="270" w:author="Jeffrey M. Colon" w:date="2022-04-13T19:13:00Z"/>
          <w:rFonts w:cstheme="minorHAnsi"/>
        </w:rPr>
      </w:pPr>
      <w:ins w:id="271" w:author="Jeffrey M. Colon" w:date="2022-04-13T18:35:00Z">
        <w:r w:rsidRPr="00D772B7">
          <w:rPr>
            <w:rFonts w:cstheme="minorHAnsi"/>
          </w:rPr>
          <w:t>T</w:t>
        </w:r>
      </w:ins>
      <w:ins w:id="272" w:author="Jeffrey M. Colon" w:date="2022-04-13T18:36:00Z">
        <w:r>
          <w:rPr>
            <w:rFonts w:cstheme="minorHAnsi"/>
          </w:rPr>
          <w:t>arget (T)</w:t>
        </w:r>
      </w:ins>
      <w:ins w:id="273" w:author="Jeffrey M. Colon" w:date="2022-04-13T18:35:00Z">
        <w:r w:rsidRPr="00D772B7">
          <w:rPr>
            <w:rFonts w:cstheme="minorHAnsi"/>
          </w:rPr>
          <w:t xml:space="preserve"> Corp is owned equally by individuals A (100 shares) and B (100 shares). A’s basis in the T stock is $10 and B’s basis is $50. T owns a single asset worth $100, with a basis of $30, and subject to a $10 liability. Pursuant to a valid business purpose, T transfers the asset to</w:t>
        </w:r>
      </w:ins>
      <w:ins w:id="274" w:author="Jeffrey M. Colon" w:date="2022-04-13T18:38:00Z">
        <w:r w:rsidR="003241C0">
          <w:rPr>
            <w:rFonts w:cstheme="minorHAnsi"/>
          </w:rPr>
          <w:t xml:space="preserve"> Acquiring (</w:t>
        </w:r>
        <w:proofErr w:type="spellStart"/>
        <w:r w:rsidR="003241C0">
          <w:rPr>
            <w:rFonts w:cstheme="minorHAnsi"/>
          </w:rPr>
          <w:t>Acq</w:t>
        </w:r>
        <w:proofErr w:type="spellEnd"/>
        <w:r w:rsidR="003241C0">
          <w:rPr>
            <w:rFonts w:cstheme="minorHAnsi"/>
          </w:rPr>
          <w:t xml:space="preserve">) </w:t>
        </w:r>
        <w:proofErr w:type="spellStart"/>
        <w:r w:rsidR="003241C0">
          <w:rPr>
            <w:rFonts w:cstheme="minorHAnsi"/>
          </w:rPr>
          <w:t>corp</w:t>
        </w:r>
      </w:ins>
      <w:proofErr w:type="spellEnd"/>
      <w:ins w:id="275" w:author="Jeffrey M. Colon" w:date="2022-04-13T18:35:00Z">
        <w:r w:rsidRPr="00D772B7">
          <w:rPr>
            <w:rFonts w:cstheme="minorHAnsi"/>
          </w:rPr>
          <w:t xml:space="preserve"> in exchange for </w:t>
        </w:r>
      </w:ins>
      <w:proofErr w:type="spellStart"/>
      <w:ins w:id="276" w:author="Jeffrey M. Colon" w:date="2022-04-13T18:38:00Z">
        <w:r w:rsidR="003241C0">
          <w:rPr>
            <w:rFonts w:cstheme="minorHAnsi"/>
          </w:rPr>
          <w:t>Acq</w:t>
        </w:r>
      </w:ins>
      <w:proofErr w:type="spellEnd"/>
      <w:ins w:id="277" w:author="Jeffrey M. Colon" w:date="2022-04-13T18:35:00Z">
        <w:r w:rsidRPr="00D772B7">
          <w:rPr>
            <w:rFonts w:cstheme="minorHAnsi"/>
          </w:rPr>
          <w:t xml:space="preserve"> voting stock ($80), cash ($10), and </w:t>
        </w:r>
      </w:ins>
      <w:proofErr w:type="spellStart"/>
      <w:ins w:id="278" w:author="Jeffrey M. Colon" w:date="2022-04-13T18:39:00Z">
        <w:r w:rsidR="00321203">
          <w:rPr>
            <w:rFonts w:cstheme="minorHAnsi"/>
          </w:rPr>
          <w:t>Acq</w:t>
        </w:r>
      </w:ins>
      <w:ins w:id="279" w:author="Jeffrey M. Colon" w:date="2022-04-13T18:35:00Z">
        <w:r w:rsidRPr="00321203">
          <w:rPr>
            <w:rFonts w:cstheme="minorHAnsi"/>
          </w:rPr>
          <w:t>’s</w:t>
        </w:r>
        <w:proofErr w:type="spellEnd"/>
        <w:r w:rsidRPr="00321203">
          <w:rPr>
            <w:rFonts w:cstheme="minorHAnsi"/>
          </w:rPr>
          <w:t xml:space="preserve"> assumption of the liability. As part of the plan, T liquidates and distributes pro rata to A and B (in exchange for their T shares) the </w:t>
        </w:r>
      </w:ins>
      <w:proofErr w:type="spellStart"/>
      <w:ins w:id="280" w:author="Jeffrey M. Colon" w:date="2022-04-13T18:39:00Z">
        <w:r w:rsidR="00321203" w:rsidRPr="00321203">
          <w:rPr>
            <w:rFonts w:cstheme="minorHAnsi"/>
          </w:rPr>
          <w:t>Acq</w:t>
        </w:r>
      </w:ins>
      <w:proofErr w:type="spellEnd"/>
      <w:ins w:id="281" w:author="Jeffrey M. Colon" w:date="2022-04-13T18:35:00Z">
        <w:r w:rsidRPr="00321203">
          <w:rPr>
            <w:rFonts w:cstheme="minorHAnsi"/>
          </w:rPr>
          <w:t xml:space="preserve"> stock and cash received from </w:t>
        </w:r>
      </w:ins>
      <w:proofErr w:type="spellStart"/>
      <w:ins w:id="282" w:author="Jeffrey M. Colon" w:date="2022-04-13T18:39:00Z">
        <w:r w:rsidR="00321203" w:rsidRPr="00321203">
          <w:rPr>
            <w:rFonts w:cstheme="minorHAnsi"/>
          </w:rPr>
          <w:t>Acq</w:t>
        </w:r>
      </w:ins>
      <w:proofErr w:type="spellEnd"/>
      <w:ins w:id="283" w:author="Jeffrey M. Colon" w:date="2022-04-13T18:35:00Z">
        <w:r w:rsidRPr="00321203">
          <w:rPr>
            <w:rFonts w:cstheme="minorHAnsi"/>
          </w:rPr>
          <w:t xml:space="preserve">. </w:t>
        </w:r>
      </w:ins>
      <w:ins w:id="284" w:author="Jeffrey M. Colon" w:date="2022-04-13T18:39:00Z">
        <w:r w:rsidR="00A40E33">
          <w:rPr>
            <w:rFonts w:cstheme="minorHAnsi"/>
          </w:rPr>
          <w:t xml:space="preserve"> (</w:t>
        </w:r>
      </w:ins>
      <w:ins w:id="285" w:author="Jeffrey M. Colon" w:date="2022-04-13T18:35:00Z">
        <w:r w:rsidRPr="00321203">
          <w:rPr>
            <w:rFonts w:cstheme="minorHAnsi"/>
          </w:rPr>
          <w:t xml:space="preserve">Assume that the </w:t>
        </w:r>
      </w:ins>
      <w:proofErr w:type="spellStart"/>
      <w:ins w:id="286" w:author="Jeffrey M. Colon" w:date="2022-04-13T18:39:00Z">
        <w:r w:rsidR="00321203" w:rsidRPr="00321203">
          <w:rPr>
            <w:rFonts w:cstheme="minorHAnsi"/>
          </w:rPr>
          <w:t>Acq</w:t>
        </w:r>
      </w:ins>
      <w:proofErr w:type="spellEnd"/>
      <w:ins w:id="287" w:author="Jeffrey M. Colon" w:date="2022-04-13T18:35:00Z">
        <w:r w:rsidRPr="00321203">
          <w:rPr>
            <w:rFonts w:cstheme="minorHAnsi"/>
          </w:rPr>
          <w:t xml:space="preserve"> stock is not nonqualified preferred stock and there is a plan of reorganizatio</w:t>
        </w:r>
      </w:ins>
      <w:ins w:id="288" w:author="Jeffrey M. Colon" w:date="2022-04-13T18:37:00Z">
        <w:r w:rsidR="00A0763F" w:rsidRPr="00321203">
          <w:rPr>
            <w:rFonts w:cstheme="minorHAnsi"/>
          </w:rPr>
          <w:t>n</w:t>
        </w:r>
      </w:ins>
      <w:ins w:id="289" w:author="Jeffrey M. Colon" w:date="2022-04-13T18:39:00Z">
        <w:r w:rsidR="00A40E33">
          <w:rPr>
            <w:rFonts w:cstheme="minorHAnsi"/>
          </w:rPr>
          <w:t>.)</w:t>
        </w:r>
      </w:ins>
      <w:ins w:id="290" w:author="Jeffrey M. Colon" w:date="2022-04-13T19:11:00Z">
        <w:r w:rsidR="00147E90">
          <w:rPr>
            <w:rFonts w:cstheme="minorHAnsi"/>
          </w:rPr>
          <w:t xml:space="preserve">  </w:t>
        </w:r>
      </w:ins>
    </w:p>
    <w:p w14:paraId="0D5D0BBC" w14:textId="77777777" w:rsidR="00673081" w:rsidRDefault="00673081" w:rsidP="00673081">
      <w:pPr>
        <w:pStyle w:val="ListParagraph"/>
        <w:ind w:left="1440"/>
        <w:rPr>
          <w:ins w:id="291" w:author="Jeffrey M. Colon" w:date="2022-04-13T19:13:00Z"/>
          <w:rFonts w:cstheme="minorHAnsi"/>
        </w:rPr>
      </w:pPr>
    </w:p>
    <w:p w14:paraId="7EF66C3D" w14:textId="5B472EE9" w:rsidR="00A0763F" w:rsidRDefault="00147E90" w:rsidP="00673081">
      <w:pPr>
        <w:pStyle w:val="ListParagraph"/>
        <w:rPr>
          <w:ins w:id="292" w:author="Jeffrey M. Colon" w:date="2022-04-13T19:13:00Z"/>
          <w:rFonts w:cstheme="minorHAnsi"/>
        </w:rPr>
      </w:pPr>
      <w:ins w:id="293" w:author="Jeffrey M. Colon" w:date="2022-04-13T19:11:00Z">
        <w:r>
          <w:rPr>
            <w:rFonts w:cstheme="minorHAnsi"/>
          </w:rPr>
          <w:t>For t</w:t>
        </w:r>
      </w:ins>
      <w:ins w:id="294" w:author="Jeffrey M. Colon" w:date="2022-04-13T19:12:00Z">
        <w:r>
          <w:rPr>
            <w:rFonts w:cstheme="minorHAnsi"/>
          </w:rPr>
          <w:t xml:space="preserve">his Q, review </w:t>
        </w:r>
        <w:r w:rsidR="002A64FA">
          <w:rPr>
            <w:rFonts w:cstheme="minorHAnsi"/>
          </w:rPr>
          <w:t>E&amp;E</w:t>
        </w:r>
      </w:ins>
      <w:ins w:id="295" w:author="Jeffrey M. Colon" w:date="2022-04-13T19:13:00Z">
        <w:r w:rsidR="002A3296">
          <w:rPr>
            <w:rFonts w:cstheme="minorHAnsi"/>
          </w:rPr>
          <w:t>, pp. 377-386 or Y&amp;B 451-459</w:t>
        </w:r>
      </w:ins>
    </w:p>
    <w:p w14:paraId="54DF96F5" w14:textId="77777777" w:rsidR="002A3296" w:rsidRPr="00321203" w:rsidRDefault="002A3296">
      <w:pPr>
        <w:pStyle w:val="ListParagraph"/>
        <w:rPr>
          <w:ins w:id="296" w:author="Jeffrey M. Colon" w:date="2022-04-13T18:37:00Z"/>
          <w:rFonts w:cstheme="minorHAnsi"/>
        </w:rPr>
        <w:pPrChange w:id="297" w:author="Jeffrey M. Colon" w:date="2022-04-13T19:13:00Z">
          <w:pPr>
            <w:pStyle w:val="ListParagraph"/>
            <w:numPr>
              <w:numId w:val="1"/>
            </w:numPr>
            <w:ind w:hanging="360"/>
          </w:pPr>
        </w:pPrChange>
      </w:pPr>
    </w:p>
    <w:p w14:paraId="1682F592" w14:textId="256E0E90" w:rsidR="00D772B7" w:rsidRDefault="00D772B7" w:rsidP="00A0763F">
      <w:pPr>
        <w:pStyle w:val="ListParagraph"/>
        <w:numPr>
          <w:ilvl w:val="1"/>
          <w:numId w:val="1"/>
        </w:numPr>
        <w:rPr>
          <w:ins w:id="298" w:author="Jeffrey M. Colon" w:date="2022-04-13T19:14:00Z"/>
          <w:rFonts w:cstheme="minorHAnsi"/>
        </w:rPr>
      </w:pPr>
      <w:ins w:id="299" w:author="Jeffrey M. Colon" w:date="2022-04-13T18:35:00Z">
        <w:r w:rsidRPr="00280DDC">
          <w:rPr>
            <w:rFonts w:cstheme="minorHAnsi"/>
          </w:rPr>
          <w:lastRenderedPageBreak/>
          <w:t>Determine the tax consequences of this transaction to all parties.</w:t>
        </w:r>
      </w:ins>
      <w:ins w:id="300" w:author="Jeffrey M. Colon" w:date="2022-04-13T18:37:00Z">
        <w:r w:rsidR="00A0763F">
          <w:rPr>
            <w:rFonts w:cstheme="minorHAnsi"/>
          </w:rPr>
          <w:t xml:space="preserve">  Hint, look at slide</w:t>
        </w:r>
      </w:ins>
      <w:ins w:id="301" w:author="Jeffrey M. Colon" w:date="2022-04-13T18:38:00Z">
        <w:r w:rsidR="00AF4367">
          <w:rPr>
            <w:rFonts w:cstheme="minorHAnsi"/>
          </w:rPr>
          <w:t xml:space="preserve"> 34 and work your way through the respective parties.  It’s probably best to start with </w:t>
        </w:r>
      </w:ins>
      <w:proofErr w:type="spellStart"/>
      <w:ins w:id="302" w:author="Jeffrey M. Colon" w:date="2022-04-13T18:39:00Z">
        <w:r w:rsidR="00E37568">
          <w:rPr>
            <w:rFonts w:cstheme="minorHAnsi"/>
          </w:rPr>
          <w:t>Acq</w:t>
        </w:r>
        <w:proofErr w:type="spellEnd"/>
        <w:r w:rsidR="00E37568">
          <w:rPr>
            <w:rFonts w:cstheme="minorHAnsi"/>
          </w:rPr>
          <w:t>, then</w:t>
        </w:r>
      </w:ins>
      <w:ins w:id="303" w:author="Jeffrey M. Colon" w:date="2022-04-13T18:40:00Z">
        <w:r w:rsidR="00E37568">
          <w:rPr>
            <w:rFonts w:cstheme="minorHAnsi"/>
          </w:rPr>
          <w:t xml:space="preserve"> T, and finally T shareholders.</w:t>
        </w:r>
      </w:ins>
    </w:p>
    <w:p w14:paraId="0A31783E" w14:textId="77777777" w:rsidR="006D4CF2" w:rsidRPr="00280DDC" w:rsidRDefault="006D4CF2">
      <w:pPr>
        <w:pStyle w:val="ListParagraph"/>
        <w:ind w:left="1440"/>
        <w:rPr>
          <w:ins w:id="304" w:author="Jeffrey M. Colon" w:date="2022-04-13T18:35:00Z"/>
          <w:rFonts w:cstheme="minorHAnsi"/>
        </w:rPr>
        <w:pPrChange w:id="305" w:author="Jeffrey M. Colon" w:date="2022-04-13T19:14:00Z">
          <w:pPr>
            <w:pStyle w:val="ListParagraph"/>
            <w:numPr>
              <w:numId w:val="1"/>
            </w:numPr>
            <w:ind w:hanging="360"/>
          </w:pPr>
        </w:pPrChange>
      </w:pPr>
    </w:p>
    <w:p w14:paraId="6C5FCB3C" w14:textId="77777777" w:rsidR="00756DF1" w:rsidRDefault="005C2C8E" w:rsidP="002A462C">
      <w:pPr>
        <w:pStyle w:val="ListParagraph"/>
        <w:numPr>
          <w:ilvl w:val="1"/>
          <w:numId w:val="1"/>
        </w:numPr>
        <w:rPr>
          <w:ins w:id="306" w:author="Jeffrey M. Colon" w:date="2022-04-13T19:17:00Z"/>
          <w:rFonts w:cstheme="minorHAnsi"/>
        </w:rPr>
      </w:pPr>
      <w:ins w:id="307" w:author="Jeffrey M. Colon" w:date="2022-04-13T18:42:00Z">
        <w:r>
          <w:rPr>
            <w:rFonts w:cstheme="minorHAnsi"/>
          </w:rPr>
          <w:t xml:space="preserve">Same as (a), but </w:t>
        </w:r>
        <w:proofErr w:type="spellStart"/>
        <w:r>
          <w:rPr>
            <w:rFonts w:cstheme="minorHAnsi"/>
          </w:rPr>
          <w:t>Acq</w:t>
        </w:r>
        <w:proofErr w:type="spellEnd"/>
        <w:r>
          <w:rPr>
            <w:rFonts w:cstheme="minorHAnsi"/>
          </w:rPr>
          <w:t xml:space="preserve"> is now wholly owned by Parent (P), and </w:t>
        </w:r>
        <w:proofErr w:type="spellStart"/>
        <w:r>
          <w:rPr>
            <w:rFonts w:cstheme="minorHAnsi"/>
          </w:rPr>
          <w:t>Acq</w:t>
        </w:r>
        <w:proofErr w:type="spellEnd"/>
        <w:r>
          <w:rPr>
            <w:rFonts w:cstheme="minorHAnsi"/>
          </w:rPr>
          <w:t xml:space="preserve"> exchange</w:t>
        </w:r>
      </w:ins>
      <w:ins w:id="308" w:author="Jeffrey M. Colon" w:date="2022-04-13T18:43:00Z">
        <w:r w:rsidR="009841CC">
          <w:rPr>
            <w:rFonts w:cstheme="minorHAnsi"/>
          </w:rPr>
          <w:t>s</w:t>
        </w:r>
      </w:ins>
      <w:ins w:id="309" w:author="Jeffrey M. Colon" w:date="2022-04-13T18:42:00Z">
        <w:r>
          <w:rPr>
            <w:rFonts w:cstheme="minorHAnsi"/>
          </w:rPr>
          <w:t xml:space="preserve"> P stock for</w:t>
        </w:r>
        <w:r w:rsidR="009841CC">
          <w:rPr>
            <w:rFonts w:cstheme="minorHAnsi"/>
          </w:rPr>
          <w:t xml:space="preserve"> the assets a</w:t>
        </w:r>
      </w:ins>
      <w:ins w:id="310" w:author="Jeffrey M. Colon" w:date="2022-04-13T18:43:00Z">
        <w:r w:rsidR="009841CC">
          <w:rPr>
            <w:rFonts w:cstheme="minorHAnsi"/>
          </w:rPr>
          <w:t xml:space="preserve">nd </w:t>
        </w:r>
        <w:proofErr w:type="spellStart"/>
        <w:r w:rsidR="009841CC">
          <w:rPr>
            <w:rFonts w:cstheme="minorHAnsi"/>
          </w:rPr>
          <w:t>Acq</w:t>
        </w:r>
        <w:proofErr w:type="spellEnd"/>
        <w:r w:rsidR="009841CC">
          <w:rPr>
            <w:rFonts w:cstheme="minorHAnsi"/>
          </w:rPr>
          <w:t xml:space="preserve"> still assumes the liability.</w:t>
        </w:r>
        <w:r w:rsidR="00191E23">
          <w:rPr>
            <w:rFonts w:cstheme="minorHAnsi"/>
          </w:rPr>
          <w:t xml:space="preserve">  As part of the reorg, P transfers its stock to </w:t>
        </w:r>
        <w:proofErr w:type="spellStart"/>
        <w:r w:rsidR="00191E23">
          <w:rPr>
            <w:rFonts w:cstheme="minorHAnsi"/>
          </w:rPr>
          <w:t>Acq</w:t>
        </w:r>
      </w:ins>
      <w:proofErr w:type="spellEnd"/>
      <w:ins w:id="311" w:author="Jeffrey M. Colon" w:date="2022-04-13T19:16:00Z">
        <w:r w:rsidR="000D4CFB">
          <w:rPr>
            <w:rFonts w:cstheme="minorHAnsi"/>
          </w:rPr>
          <w:t xml:space="preserve">, which transfers the P stock to T plus </w:t>
        </w:r>
        <w:r w:rsidR="006F296E">
          <w:rPr>
            <w:rFonts w:cstheme="minorHAnsi"/>
          </w:rPr>
          <w:t xml:space="preserve">cash ($10) </w:t>
        </w:r>
      </w:ins>
      <w:ins w:id="312" w:author="Jeffrey M. Colon" w:date="2022-04-13T19:17:00Z">
        <w:r w:rsidR="006F296E">
          <w:rPr>
            <w:rFonts w:cstheme="minorHAnsi"/>
          </w:rPr>
          <w:t xml:space="preserve">provided by </w:t>
        </w:r>
        <w:proofErr w:type="spellStart"/>
        <w:r w:rsidR="006F296E">
          <w:rPr>
            <w:rFonts w:cstheme="minorHAnsi"/>
          </w:rPr>
          <w:t>Acq</w:t>
        </w:r>
        <w:proofErr w:type="spellEnd"/>
        <w:r w:rsidR="006F296E">
          <w:rPr>
            <w:rFonts w:cstheme="minorHAnsi"/>
          </w:rPr>
          <w:t xml:space="preserve">, </w:t>
        </w:r>
      </w:ins>
      <w:ins w:id="313" w:author="Jeffrey M. Colon" w:date="2022-04-13T19:16:00Z">
        <w:r w:rsidR="006F296E">
          <w:rPr>
            <w:rFonts w:cstheme="minorHAnsi"/>
          </w:rPr>
          <w:t>and</w:t>
        </w:r>
      </w:ins>
      <w:ins w:id="314" w:author="Jeffrey M. Colon" w:date="2022-04-13T19:17:00Z">
        <w:r w:rsidR="006F296E">
          <w:rPr>
            <w:rFonts w:cstheme="minorHAnsi"/>
          </w:rPr>
          <w:t xml:space="preserve"> </w:t>
        </w:r>
        <w:proofErr w:type="spellStart"/>
        <w:r w:rsidR="006F296E">
          <w:rPr>
            <w:rFonts w:cstheme="minorHAnsi"/>
          </w:rPr>
          <w:t>Acq</w:t>
        </w:r>
        <w:proofErr w:type="spellEnd"/>
        <w:r w:rsidR="006F296E">
          <w:rPr>
            <w:rFonts w:cstheme="minorHAnsi"/>
          </w:rPr>
          <w:t xml:space="preserve"> assumes the liability.</w:t>
        </w:r>
      </w:ins>
    </w:p>
    <w:p w14:paraId="3A2C2D5F" w14:textId="20E36DAE" w:rsidR="00DF7A2A" w:rsidRDefault="002A72C4" w:rsidP="00756DF1">
      <w:pPr>
        <w:pStyle w:val="ListParagraph"/>
        <w:numPr>
          <w:ilvl w:val="3"/>
          <w:numId w:val="1"/>
        </w:numPr>
        <w:rPr>
          <w:ins w:id="315" w:author="Jeffrey M. Colon" w:date="2022-04-13T19:19:00Z"/>
          <w:rFonts w:cstheme="minorHAnsi"/>
        </w:rPr>
      </w:pPr>
      <w:ins w:id="316" w:author="Jeffrey M. Colon" w:date="2022-04-13T19:18:00Z">
        <w:r>
          <w:rPr>
            <w:rFonts w:cstheme="minorHAnsi"/>
          </w:rPr>
          <w:t>See Reg. 1.1032</w:t>
        </w:r>
      </w:ins>
      <w:ins w:id="317" w:author="Jeffrey M. Colon" w:date="2022-04-20T09:46:00Z">
        <w:r w:rsidR="00D500DE">
          <w:rPr>
            <w:rFonts w:cstheme="minorHAnsi"/>
          </w:rPr>
          <w:t>-2</w:t>
        </w:r>
      </w:ins>
      <w:ins w:id="318" w:author="Jeffrey M. Colon" w:date="2022-04-13T19:18:00Z">
        <w:r w:rsidR="000F62EE">
          <w:rPr>
            <w:rFonts w:cstheme="minorHAnsi"/>
          </w:rPr>
          <w:t>(b), (d) (ex. 1) for the treatment of the P stock.</w:t>
        </w:r>
      </w:ins>
    </w:p>
    <w:p w14:paraId="4BE4B937" w14:textId="48916645" w:rsidR="00D66F53" w:rsidRDefault="00DF7A2A" w:rsidP="00756DF1">
      <w:pPr>
        <w:pStyle w:val="ListParagraph"/>
        <w:numPr>
          <w:ilvl w:val="3"/>
          <w:numId w:val="1"/>
        </w:numPr>
        <w:rPr>
          <w:ins w:id="319" w:author="Jeffrey M. Colon" w:date="2022-04-13T19:30:00Z"/>
          <w:rFonts w:cstheme="minorHAnsi"/>
        </w:rPr>
      </w:pPr>
      <w:ins w:id="320" w:author="Jeffrey M. Colon" w:date="2022-04-13T19:19:00Z">
        <w:r>
          <w:rPr>
            <w:rFonts w:cstheme="minorHAnsi"/>
          </w:rPr>
          <w:t>See Reg. 1.358-</w:t>
        </w:r>
        <w:r w:rsidR="00353334">
          <w:rPr>
            <w:rFonts w:cstheme="minorHAnsi"/>
          </w:rPr>
          <w:t>6(a), (b), (c)(</w:t>
        </w:r>
      </w:ins>
      <w:ins w:id="321" w:author="Jeffrey M. Colon" w:date="2022-04-13T19:20:00Z">
        <w:r w:rsidR="00353334">
          <w:rPr>
            <w:rFonts w:cstheme="minorHAnsi"/>
          </w:rPr>
          <w:t>1) and (3), and (d)(1)</w:t>
        </w:r>
      </w:ins>
      <w:ins w:id="322" w:author="Jeffrey M. Colon" w:date="2022-04-13T19:23:00Z">
        <w:r w:rsidR="0055425C">
          <w:rPr>
            <w:rFonts w:cstheme="minorHAnsi"/>
          </w:rPr>
          <w:t xml:space="preserve">, </w:t>
        </w:r>
      </w:ins>
      <w:ins w:id="323" w:author="Jeffrey M. Colon" w:date="2022-04-13T19:20:00Z">
        <w:r w:rsidR="00353334">
          <w:rPr>
            <w:rFonts w:cstheme="minorHAnsi"/>
          </w:rPr>
          <w:t>(2)</w:t>
        </w:r>
      </w:ins>
      <w:ins w:id="324" w:author="Jeffrey M. Colon" w:date="2022-04-13T19:23:00Z">
        <w:r w:rsidR="0055425C">
          <w:rPr>
            <w:rFonts w:cstheme="minorHAnsi"/>
          </w:rPr>
          <w:t>, and (3)</w:t>
        </w:r>
        <w:r w:rsidR="007C174A">
          <w:rPr>
            <w:rFonts w:cstheme="minorHAnsi"/>
          </w:rPr>
          <w:t>, ex. (a</w:t>
        </w:r>
      </w:ins>
      <w:ins w:id="325" w:author="Jeffrey M. Colon" w:date="2022-04-13T19:24:00Z">
        <w:r w:rsidR="007C174A">
          <w:rPr>
            <w:rFonts w:cstheme="minorHAnsi"/>
          </w:rPr>
          <w:t>) and (b)</w:t>
        </w:r>
      </w:ins>
      <w:ins w:id="326" w:author="Jeffrey M. Colon" w:date="2022-04-13T19:20:00Z">
        <w:r w:rsidR="007D3A1D">
          <w:rPr>
            <w:rFonts w:cstheme="minorHAnsi"/>
          </w:rPr>
          <w:t xml:space="preserve"> for </w:t>
        </w:r>
      </w:ins>
      <w:ins w:id="327" w:author="Jeffrey M. Colon" w:date="2022-04-13T19:21:00Z">
        <w:r w:rsidR="0016252B">
          <w:rPr>
            <w:rFonts w:cstheme="minorHAnsi"/>
          </w:rPr>
          <w:t xml:space="preserve">the treatment of </w:t>
        </w:r>
        <w:r w:rsidR="00690EC8">
          <w:rPr>
            <w:rFonts w:cstheme="minorHAnsi"/>
          </w:rPr>
          <w:t xml:space="preserve">P’s basis in </w:t>
        </w:r>
      </w:ins>
      <w:proofErr w:type="spellStart"/>
      <w:ins w:id="328" w:author="Jeffrey M. Colon" w:date="2022-04-20T09:48:00Z">
        <w:r w:rsidR="00107073">
          <w:rPr>
            <w:rFonts w:cstheme="minorHAnsi"/>
          </w:rPr>
          <w:t>Acq</w:t>
        </w:r>
      </w:ins>
      <w:proofErr w:type="spellEnd"/>
      <w:ins w:id="329" w:author="Jeffrey M. Colon" w:date="2022-04-13T19:21:00Z">
        <w:r w:rsidR="00690EC8">
          <w:rPr>
            <w:rFonts w:cstheme="minorHAnsi"/>
          </w:rPr>
          <w:t xml:space="preserve"> stock.</w:t>
        </w:r>
      </w:ins>
      <w:ins w:id="330" w:author="Jeffrey M. Colon" w:date="2022-04-13T19:17:00Z">
        <w:r w:rsidR="00756DF1">
          <w:rPr>
            <w:rFonts w:cstheme="minorHAnsi"/>
          </w:rPr>
          <w:t xml:space="preserve"> </w:t>
        </w:r>
      </w:ins>
      <w:ins w:id="331" w:author="Jeffrey M. Colon" w:date="2022-04-13T19:16:00Z">
        <w:r w:rsidR="006F296E">
          <w:rPr>
            <w:rFonts w:cstheme="minorHAnsi"/>
          </w:rPr>
          <w:t xml:space="preserve"> </w:t>
        </w:r>
      </w:ins>
      <w:ins w:id="332" w:author="Jeffrey M. Colon" w:date="2022-04-13T18:43:00Z">
        <w:r w:rsidR="009841CC">
          <w:rPr>
            <w:rFonts w:cstheme="minorHAnsi"/>
          </w:rPr>
          <w:t xml:space="preserve">  </w:t>
        </w:r>
      </w:ins>
    </w:p>
    <w:p w14:paraId="47C99314" w14:textId="77777777" w:rsidR="00D66F53" w:rsidRDefault="00D66F53">
      <w:pPr>
        <w:pStyle w:val="ListParagraph"/>
        <w:ind w:left="2880"/>
        <w:rPr>
          <w:ins w:id="333" w:author="Jeffrey M. Colon" w:date="2022-04-13T19:29:00Z"/>
          <w:rFonts w:cstheme="minorHAnsi"/>
        </w:rPr>
        <w:pPrChange w:id="334" w:author="Jeffrey M. Colon" w:date="2022-04-13T19:30:00Z">
          <w:pPr>
            <w:pStyle w:val="ListParagraph"/>
            <w:numPr>
              <w:ilvl w:val="3"/>
              <w:numId w:val="1"/>
            </w:numPr>
            <w:ind w:left="2880" w:hanging="360"/>
          </w:pPr>
        </w:pPrChange>
      </w:pPr>
    </w:p>
    <w:p w14:paraId="3913A58D" w14:textId="7C2F39B9" w:rsidR="00D772B7" w:rsidRDefault="00D66F53">
      <w:pPr>
        <w:pStyle w:val="ListParagraph"/>
        <w:numPr>
          <w:ilvl w:val="1"/>
          <w:numId w:val="1"/>
        </w:numPr>
        <w:rPr>
          <w:ins w:id="335" w:author="Jeffrey M. Colon" w:date="2022-04-13T19:29:00Z"/>
          <w:rFonts w:cstheme="minorHAnsi"/>
        </w:rPr>
        <w:pPrChange w:id="336" w:author="Jeffrey M. Colon" w:date="2022-04-13T19:29:00Z">
          <w:pPr>
            <w:pStyle w:val="ListParagraph"/>
            <w:numPr>
              <w:ilvl w:val="3"/>
              <w:numId w:val="1"/>
            </w:numPr>
            <w:ind w:left="2880" w:hanging="360"/>
          </w:pPr>
        </w:pPrChange>
      </w:pPr>
      <w:ins w:id="337" w:author="Jeffrey M. Colon" w:date="2022-04-13T19:29:00Z">
        <w:r w:rsidRPr="00D66F53">
          <w:rPr>
            <w:rFonts w:cstheme="minorHAnsi"/>
          </w:rPr>
          <w:t>Same as (a), except that the T shares owned by A and B are all owned by a single shareholder, C, in two blocks of equal value. C has a $50 basis in one block and a $10 basis in the other. To minimize the amount of gain recognized in the transaction, how should C allocate the consideration received in exchange for C’s shares in T?</w:t>
        </w:r>
      </w:ins>
      <w:ins w:id="338" w:author="Jeffrey M. Colon" w:date="2022-04-13T19:30:00Z">
        <w:r w:rsidR="00910AD9">
          <w:rPr>
            <w:rFonts w:cstheme="minorHAnsi"/>
          </w:rPr>
          <w:t xml:space="preserve">  See Reg. 1.356-1(b)</w:t>
        </w:r>
      </w:ins>
      <w:ins w:id="339" w:author="Jeffrey M. Colon" w:date="2022-04-13T19:32:00Z">
        <w:r w:rsidR="00C26D72">
          <w:rPr>
            <w:rFonts w:cstheme="minorHAnsi"/>
          </w:rPr>
          <w:t xml:space="preserve"> and (d) (ex. 4);</w:t>
        </w:r>
        <w:r w:rsidR="008219E2">
          <w:rPr>
            <w:rFonts w:cstheme="minorHAnsi"/>
          </w:rPr>
          <w:t xml:space="preserve"> and</w:t>
        </w:r>
      </w:ins>
      <w:ins w:id="340" w:author="Jeffrey M. Colon" w:date="2022-04-13T19:30:00Z">
        <w:r w:rsidR="00910AD9">
          <w:rPr>
            <w:rFonts w:cstheme="minorHAnsi"/>
          </w:rPr>
          <w:t xml:space="preserve"> 1.358-2(a)(2)(</w:t>
        </w:r>
        <w:proofErr w:type="spellStart"/>
        <w:r w:rsidR="00910AD9">
          <w:rPr>
            <w:rFonts w:cstheme="minorHAnsi"/>
          </w:rPr>
          <w:t>i</w:t>
        </w:r>
        <w:proofErr w:type="spellEnd"/>
        <w:r w:rsidR="00910AD9">
          <w:rPr>
            <w:rFonts w:cstheme="minorHAnsi"/>
          </w:rPr>
          <w:t>) and (ii).</w:t>
        </w:r>
      </w:ins>
    </w:p>
    <w:p w14:paraId="620BC99E" w14:textId="1E02BC39" w:rsidR="00455AA5" w:rsidRPr="00C3437C" w:rsidRDefault="00721AB3">
      <w:pPr>
        <w:pStyle w:val="ListParagraph"/>
        <w:ind w:left="1440"/>
        <w:rPr>
          <w:ins w:id="341" w:author="Jeffrey M. Colon" w:date="2022-04-13T18:01:00Z"/>
          <w:rFonts w:cstheme="minorHAnsi"/>
        </w:rPr>
        <w:pPrChange w:id="342" w:author="Jeffrey M. Colon" w:date="2022-04-13T19:26:00Z">
          <w:pPr/>
        </w:pPrChange>
      </w:pPr>
      <w:ins w:id="343" w:author="Jeffrey M. Colon" w:date="2022-04-13T19:29:00Z">
        <w:r>
          <w:rPr>
            <w:rFonts w:cstheme="minorHAnsi"/>
          </w:rPr>
          <w:t xml:space="preserve"> </w:t>
        </w:r>
      </w:ins>
    </w:p>
    <w:p w14:paraId="39A5F68F" w14:textId="77777777" w:rsidR="00455AA5" w:rsidRPr="00455AA5" w:rsidRDefault="00455AA5">
      <w:pPr>
        <w:rPr>
          <w:ins w:id="344" w:author="Jeffrey M. Colon" w:date="2021-04-04T20:53:00Z"/>
          <w:rFonts w:cstheme="minorHAnsi"/>
        </w:rPr>
        <w:pPrChange w:id="345" w:author="Jeffrey M. Colon" w:date="2022-04-13T18:01:00Z">
          <w:pPr>
            <w:pStyle w:val="ListParagraph"/>
          </w:pPr>
        </w:pPrChange>
      </w:pPr>
    </w:p>
    <w:p w14:paraId="58D38476" w14:textId="345D32A3" w:rsidR="007363B4" w:rsidDel="005D728C" w:rsidRDefault="001335AE" w:rsidP="00E75075">
      <w:pPr>
        <w:pStyle w:val="ListParagraph"/>
        <w:rPr>
          <w:del w:id="346" w:author="Jeffrey M. Colon" w:date="2021-04-04T08:57:00Z"/>
          <w:rFonts w:cstheme="minorHAnsi"/>
        </w:rPr>
      </w:pPr>
      <w:ins w:id="347" w:author="Jeffrey M. Colon" w:date="2021-04-04T20:54:00Z">
        <w:r>
          <w:rPr>
            <w:rFonts w:cstheme="minorHAnsi"/>
          </w:rPr>
          <w:t xml:space="preserve">  </w:t>
        </w:r>
      </w:ins>
    </w:p>
    <w:p w14:paraId="41FC154D" w14:textId="7ECA02A3" w:rsidR="005D728C" w:rsidRDefault="005D728C" w:rsidP="005D728C">
      <w:pPr>
        <w:rPr>
          <w:ins w:id="348" w:author="Jeffrey M. Colon" w:date="2021-04-04T20:54:00Z"/>
          <w:rFonts w:cstheme="minorHAnsi"/>
        </w:rPr>
      </w:pPr>
    </w:p>
    <w:p w14:paraId="1877C0C3" w14:textId="452AAC3E" w:rsidR="002C0633" w:rsidRPr="00513F27" w:rsidDel="006454D3" w:rsidRDefault="002C0633" w:rsidP="00E75075">
      <w:pPr>
        <w:pStyle w:val="ListParagraph"/>
        <w:rPr>
          <w:del w:id="349" w:author="Jeffrey M. Colon" w:date="2021-04-06T18:02:00Z"/>
        </w:rPr>
      </w:pPr>
    </w:p>
    <w:p w14:paraId="111E913B" w14:textId="77777777" w:rsidR="002C0633" w:rsidRPr="00513F27" w:rsidRDefault="002C0633" w:rsidP="002C0633">
      <w:pPr>
        <w:rPr>
          <w:rFonts w:cstheme="minorHAnsi"/>
        </w:rPr>
      </w:pPr>
    </w:p>
    <w:p w14:paraId="4EB45599" w14:textId="77777777" w:rsidR="00893C57" w:rsidRPr="00513F27" w:rsidRDefault="00893C57" w:rsidP="00893C57">
      <w:pPr>
        <w:rPr>
          <w:rFonts w:cstheme="minorHAnsi"/>
        </w:rPr>
      </w:pPr>
    </w:p>
    <w:p w14:paraId="5C178F26" w14:textId="0EDB8D8F" w:rsidR="00410F9E" w:rsidRPr="00513F27" w:rsidRDefault="00410F9E">
      <w:pPr>
        <w:rPr>
          <w:rFonts w:cstheme="minorHAnsi"/>
        </w:rPr>
      </w:pPr>
    </w:p>
    <w:p w14:paraId="17D257E1" w14:textId="77777777" w:rsidR="00410F9E" w:rsidRPr="00513F27" w:rsidRDefault="00410F9E">
      <w:pPr>
        <w:rPr>
          <w:rFonts w:cstheme="minorHAnsi"/>
        </w:rPr>
      </w:pPr>
    </w:p>
    <w:sectPr w:rsidR="00410F9E" w:rsidRPr="00513F27" w:rsidSect="00216FB0">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AE6EE" w14:textId="77777777" w:rsidR="00E9191F" w:rsidRDefault="00E9191F" w:rsidP="00B95E7A">
      <w:r>
        <w:separator/>
      </w:r>
    </w:p>
  </w:endnote>
  <w:endnote w:type="continuationSeparator" w:id="0">
    <w:p w14:paraId="71D492A6" w14:textId="77777777" w:rsidR="00E9191F" w:rsidRDefault="00E9191F" w:rsidP="00B95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1165478"/>
      <w:docPartObj>
        <w:docPartGallery w:val="Page Numbers (Bottom of Page)"/>
        <w:docPartUnique/>
      </w:docPartObj>
    </w:sdtPr>
    <w:sdtEndPr>
      <w:rPr>
        <w:rStyle w:val="PageNumber"/>
      </w:rPr>
    </w:sdtEndPr>
    <w:sdtContent>
      <w:p w14:paraId="3AE530AD" w14:textId="7929B074"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566173" w14:textId="77777777" w:rsidR="00B95E7A" w:rsidRDefault="00B95E7A" w:rsidP="00B95E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8550365"/>
      <w:docPartObj>
        <w:docPartGallery w:val="Page Numbers (Bottom of Page)"/>
        <w:docPartUnique/>
      </w:docPartObj>
    </w:sdtPr>
    <w:sdtEndPr>
      <w:rPr>
        <w:rStyle w:val="PageNumber"/>
      </w:rPr>
    </w:sdtEndPr>
    <w:sdtContent>
      <w:p w14:paraId="40CE087B" w14:textId="0ECED26C" w:rsidR="00B95E7A" w:rsidRDefault="00B95E7A" w:rsidP="00A56D6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FCDD99" w14:textId="77777777" w:rsidR="00B95E7A" w:rsidRDefault="00B95E7A" w:rsidP="00B95E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B9AA6" w14:textId="77777777" w:rsidR="00E9191F" w:rsidRDefault="00E9191F" w:rsidP="00B95E7A">
      <w:r>
        <w:separator/>
      </w:r>
    </w:p>
  </w:footnote>
  <w:footnote w:type="continuationSeparator" w:id="0">
    <w:p w14:paraId="7F6C6325" w14:textId="77777777" w:rsidR="00E9191F" w:rsidRDefault="00E9191F" w:rsidP="00B95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0312"/>
    <w:multiLevelType w:val="hybridMultilevel"/>
    <w:tmpl w:val="EA6268EA"/>
    <w:lvl w:ilvl="0" w:tplc="76C04414">
      <w:start w:val="1"/>
      <w:numFmt w:val="bullet"/>
      <w:lvlText w:val="¡"/>
      <w:lvlJc w:val="left"/>
      <w:pPr>
        <w:tabs>
          <w:tab w:val="num" w:pos="720"/>
        </w:tabs>
        <w:ind w:left="720" w:hanging="360"/>
      </w:pPr>
      <w:rPr>
        <w:rFonts w:ascii="Wingdings 2" w:hAnsi="Wingdings 2" w:hint="default"/>
      </w:rPr>
    </w:lvl>
    <w:lvl w:ilvl="1" w:tplc="1CB80628">
      <w:numFmt w:val="bullet"/>
      <w:lvlText w:val="Ø"/>
      <w:lvlJc w:val="left"/>
      <w:pPr>
        <w:tabs>
          <w:tab w:val="num" w:pos="1440"/>
        </w:tabs>
        <w:ind w:left="1440" w:hanging="360"/>
      </w:pPr>
      <w:rPr>
        <w:rFonts w:ascii="Wingdings" w:hAnsi="Wingdings" w:hint="default"/>
      </w:rPr>
    </w:lvl>
    <w:lvl w:ilvl="2" w:tplc="89A2A14A" w:tentative="1">
      <w:start w:val="1"/>
      <w:numFmt w:val="bullet"/>
      <w:lvlText w:val="¡"/>
      <w:lvlJc w:val="left"/>
      <w:pPr>
        <w:tabs>
          <w:tab w:val="num" w:pos="2160"/>
        </w:tabs>
        <w:ind w:left="2160" w:hanging="360"/>
      </w:pPr>
      <w:rPr>
        <w:rFonts w:ascii="Wingdings 2" w:hAnsi="Wingdings 2" w:hint="default"/>
      </w:rPr>
    </w:lvl>
    <w:lvl w:ilvl="3" w:tplc="2DAEDCEE" w:tentative="1">
      <w:start w:val="1"/>
      <w:numFmt w:val="bullet"/>
      <w:lvlText w:val="¡"/>
      <w:lvlJc w:val="left"/>
      <w:pPr>
        <w:tabs>
          <w:tab w:val="num" w:pos="2880"/>
        </w:tabs>
        <w:ind w:left="2880" w:hanging="360"/>
      </w:pPr>
      <w:rPr>
        <w:rFonts w:ascii="Wingdings 2" w:hAnsi="Wingdings 2" w:hint="default"/>
      </w:rPr>
    </w:lvl>
    <w:lvl w:ilvl="4" w:tplc="2BEA2566" w:tentative="1">
      <w:start w:val="1"/>
      <w:numFmt w:val="bullet"/>
      <w:lvlText w:val="¡"/>
      <w:lvlJc w:val="left"/>
      <w:pPr>
        <w:tabs>
          <w:tab w:val="num" w:pos="3600"/>
        </w:tabs>
        <w:ind w:left="3600" w:hanging="360"/>
      </w:pPr>
      <w:rPr>
        <w:rFonts w:ascii="Wingdings 2" w:hAnsi="Wingdings 2" w:hint="default"/>
      </w:rPr>
    </w:lvl>
    <w:lvl w:ilvl="5" w:tplc="19BA4890" w:tentative="1">
      <w:start w:val="1"/>
      <w:numFmt w:val="bullet"/>
      <w:lvlText w:val="¡"/>
      <w:lvlJc w:val="left"/>
      <w:pPr>
        <w:tabs>
          <w:tab w:val="num" w:pos="4320"/>
        </w:tabs>
        <w:ind w:left="4320" w:hanging="360"/>
      </w:pPr>
      <w:rPr>
        <w:rFonts w:ascii="Wingdings 2" w:hAnsi="Wingdings 2" w:hint="default"/>
      </w:rPr>
    </w:lvl>
    <w:lvl w:ilvl="6" w:tplc="1C2C34CE" w:tentative="1">
      <w:start w:val="1"/>
      <w:numFmt w:val="bullet"/>
      <w:lvlText w:val="¡"/>
      <w:lvlJc w:val="left"/>
      <w:pPr>
        <w:tabs>
          <w:tab w:val="num" w:pos="5040"/>
        </w:tabs>
        <w:ind w:left="5040" w:hanging="360"/>
      </w:pPr>
      <w:rPr>
        <w:rFonts w:ascii="Wingdings 2" w:hAnsi="Wingdings 2" w:hint="default"/>
      </w:rPr>
    </w:lvl>
    <w:lvl w:ilvl="7" w:tplc="09F8B09E" w:tentative="1">
      <w:start w:val="1"/>
      <w:numFmt w:val="bullet"/>
      <w:lvlText w:val="¡"/>
      <w:lvlJc w:val="left"/>
      <w:pPr>
        <w:tabs>
          <w:tab w:val="num" w:pos="5760"/>
        </w:tabs>
        <w:ind w:left="5760" w:hanging="360"/>
      </w:pPr>
      <w:rPr>
        <w:rFonts w:ascii="Wingdings 2" w:hAnsi="Wingdings 2" w:hint="default"/>
      </w:rPr>
    </w:lvl>
    <w:lvl w:ilvl="8" w:tplc="11B8471C"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146C20DE"/>
    <w:multiLevelType w:val="hybridMultilevel"/>
    <w:tmpl w:val="71BEDF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382780">
    <w:abstractNumId w:val="1"/>
  </w:num>
  <w:num w:numId="2" w16cid:durableId="21080363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ffrey M. Colon">
    <w15:presenceInfo w15:providerId="AD" w15:userId="S::jcolon@ds.fordham.edu::615143b1-cdee-493d-9a9d-1565ce8666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F9E"/>
    <w:rsid w:val="00004820"/>
    <w:rsid w:val="00013A0B"/>
    <w:rsid w:val="0002677E"/>
    <w:rsid w:val="00026DEF"/>
    <w:rsid w:val="00031332"/>
    <w:rsid w:val="00032276"/>
    <w:rsid w:val="00053E51"/>
    <w:rsid w:val="00071E65"/>
    <w:rsid w:val="0007438D"/>
    <w:rsid w:val="00091DDC"/>
    <w:rsid w:val="000B03DC"/>
    <w:rsid w:val="000B7288"/>
    <w:rsid w:val="000C20E9"/>
    <w:rsid w:val="000C5E93"/>
    <w:rsid w:val="000D1CDE"/>
    <w:rsid w:val="000D4CFB"/>
    <w:rsid w:val="000E33B6"/>
    <w:rsid w:val="000F2266"/>
    <w:rsid w:val="000F5FD5"/>
    <w:rsid w:val="000F62EE"/>
    <w:rsid w:val="00107073"/>
    <w:rsid w:val="00121ACB"/>
    <w:rsid w:val="001335AE"/>
    <w:rsid w:val="00134241"/>
    <w:rsid w:val="0013662C"/>
    <w:rsid w:val="00147E90"/>
    <w:rsid w:val="00150BFB"/>
    <w:rsid w:val="0016252B"/>
    <w:rsid w:val="00170E69"/>
    <w:rsid w:val="001718D5"/>
    <w:rsid w:val="00180D9C"/>
    <w:rsid w:val="00181F55"/>
    <w:rsid w:val="00182C08"/>
    <w:rsid w:val="00184688"/>
    <w:rsid w:val="00191E23"/>
    <w:rsid w:val="001B3F14"/>
    <w:rsid w:val="001B7E82"/>
    <w:rsid w:val="001D10C7"/>
    <w:rsid w:val="001D35D8"/>
    <w:rsid w:val="001D464B"/>
    <w:rsid w:val="00200329"/>
    <w:rsid w:val="002079A5"/>
    <w:rsid w:val="00210013"/>
    <w:rsid w:val="00216FB0"/>
    <w:rsid w:val="00221DFF"/>
    <w:rsid w:val="00224239"/>
    <w:rsid w:val="00260379"/>
    <w:rsid w:val="0026544F"/>
    <w:rsid w:val="002807A1"/>
    <w:rsid w:val="00280DDC"/>
    <w:rsid w:val="002A3296"/>
    <w:rsid w:val="002A34FC"/>
    <w:rsid w:val="002A462C"/>
    <w:rsid w:val="002A64FA"/>
    <w:rsid w:val="002A72C4"/>
    <w:rsid w:val="002C0633"/>
    <w:rsid w:val="002C5B6A"/>
    <w:rsid w:val="002D5C81"/>
    <w:rsid w:val="002F6FC2"/>
    <w:rsid w:val="003025C1"/>
    <w:rsid w:val="003036CE"/>
    <w:rsid w:val="00314A36"/>
    <w:rsid w:val="00321203"/>
    <w:rsid w:val="003241C0"/>
    <w:rsid w:val="003276CE"/>
    <w:rsid w:val="00327B90"/>
    <w:rsid w:val="00330C04"/>
    <w:rsid w:val="00353334"/>
    <w:rsid w:val="00355672"/>
    <w:rsid w:val="0036215A"/>
    <w:rsid w:val="00367F1C"/>
    <w:rsid w:val="003873F4"/>
    <w:rsid w:val="00391157"/>
    <w:rsid w:val="00391561"/>
    <w:rsid w:val="0039200D"/>
    <w:rsid w:val="00396345"/>
    <w:rsid w:val="003A4BCC"/>
    <w:rsid w:val="003A648B"/>
    <w:rsid w:val="003B132C"/>
    <w:rsid w:val="003B1756"/>
    <w:rsid w:val="003D1E5F"/>
    <w:rsid w:val="003D407C"/>
    <w:rsid w:val="003F2FCE"/>
    <w:rsid w:val="004074EB"/>
    <w:rsid w:val="00410F9E"/>
    <w:rsid w:val="00422BEB"/>
    <w:rsid w:val="004233D4"/>
    <w:rsid w:val="0043394B"/>
    <w:rsid w:val="00441207"/>
    <w:rsid w:val="00450E0B"/>
    <w:rsid w:val="00451740"/>
    <w:rsid w:val="00455AA5"/>
    <w:rsid w:val="00476735"/>
    <w:rsid w:val="004850A7"/>
    <w:rsid w:val="00491706"/>
    <w:rsid w:val="004C734E"/>
    <w:rsid w:val="004D3757"/>
    <w:rsid w:val="004F0365"/>
    <w:rsid w:val="004F3AA5"/>
    <w:rsid w:val="004F41BE"/>
    <w:rsid w:val="004F719D"/>
    <w:rsid w:val="00513F27"/>
    <w:rsid w:val="005176C6"/>
    <w:rsid w:val="005239D9"/>
    <w:rsid w:val="00531F81"/>
    <w:rsid w:val="0055425C"/>
    <w:rsid w:val="005607D7"/>
    <w:rsid w:val="005A49E6"/>
    <w:rsid w:val="005B09A2"/>
    <w:rsid w:val="005C2C8E"/>
    <w:rsid w:val="005C4E51"/>
    <w:rsid w:val="005D728C"/>
    <w:rsid w:val="005E288A"/>
    <w:rsid w:val="006055CE"/>
    <w:rsid w:val="00613651"/>
    <w:rsid w:val="0061468A"/>
    <w:rsid w:val="0063031D"/>
    <w:rsid w:val="006321C9"/>
    <w:rsid w:val="0063268B"/>
    <w:rsid w:val="00635F94"/>
    <w:rsid w:val="006454D3"/>
    <w:rsid w:val="0065343F"/>
    <w:rsid w:val="00663E60"/>
    <w:rsid w:val="00666914"/>
    <w:rsid w:val="00673081"/>
    <w:rsid w:val="00676EDC"/>
    <w:rsid w:val="00690EC8"/>
    <w:rsid w:val="0069496D"/>
    <w:rsid w:val="00695881"/>
    <w:rsid w:val="0069701D"/>
    <w:rsid w:val="006C553D"/>
    <w:rsid w:val="006D3935"/>
    <w:rsid w:val="006D4585"/>
    <w:rsid w:val="006D4CF2"/>
    <w:rsid w:val="006E236F"/>
    <w:rsid w:val="006F296E"/>
    <w:rsid w:val="00702C49"/>
    <w:rsid w:val="00721AB3"/>
    <w:rsid w:val="007363B4"/>
    <w:rsid w:val="00755BFA"/>
    <w:rsid w:val="00756DF1"/>
    <w:rsid w:val="00794B69"/>
    <w:rsid w:val="007A181A"/>
    <w:rsid w:val="007B02B1"/>
    <w:rsid w:val="007C174A"/>
    <w:rsid w:val="007C732B"/>
    <w:rsid w:val="007D3A1D"/>
    <w:rsid w:val="007D7A3E"/>
    <w:rsid w:val="007E3F64"/>
    <w:rsid w:val="007E5885"/>
    <w:rsid w:val="0081729C"/>
    <w:rsid w:val="008219E2"/>
    <w:rsid w:val="00836CD1"/>
    <w:rsid w:val="00853A59"/>
    <w:rsid w:val="00882F69"/>
    <w:rsid w:val="00890AA9"/>
    <w:rsid w:val="00893C57"/>
    <w:rsid w:val="00896C24"/>
    <w:rsid w:val="008B743D"/>
    <w:rsid w:val="008C0267"/>
    <w:rsid w:val="008C12C1"/>
    <w:rsid w:val="008C24B8"/>
    <w:rsid w:val="008C2D75"/>
    <w:rsid w:val="008D301A"/>
    <w:rsid w:val="008E03F6"/>
    <w:rsid w:val="008E5FA8"/>
    <w:rsid w:val="008F3FDE"/>
    <w:rsid w:val="00900A13"/>
    <w:rsid w:val="0090297D"/>
    <w:rsid w:val="00910AD9"/>
    <w:rsid w:val="00911E16"/>
    <w:rsid w:val="00917BE2"/>
    <w:rsid w:val="00930720"/>
    <w:rsid w:val="0093766B"/>
    <w:rsid w:val="009410F2"/>
    <w:rsid w:val="00943235"/>
    <w:rsid w:val="009739A7"/>
    <w:rsid w:val="009841CC"/>
    <w:rsid w:val="00992150"/>
    <w:rsid w:val="009A1053"/>
    <w:rsid w:val="009A51A8"/>
    <w:rsid w:val="009B2073"/>
    <w:rsid w:val="009B4A87"/>
    <w:rsid w:val="009C2DB1"/>
    <w:rsid w:val="009C35A5"/>
    <w:rsid w:val="009E43CB"/>
    <w:rsid w:val="009F2C0E"/>
    <w:rsid w:val="00A052BF"/>
    <w:rsid w:val="00A05403"/>
    <w:rsid w:val="00A0763F"/>
    <w:rsid w:val="00A1298F"/>
    <w:rsid w:val="00A14BFE"/>
    <w:rsid w:val="00A23714"/>
    <w:rsid w:val="00A32AFC"/>
    <w:rsid w:val="00A32F10"/>
    <w:rsid w:val="00A40E33"/>
    <w:rsid w:val="00A55AD1"/>
    <w:rsid w:val="00A64AF3"/>
    <w:rsid w:val="00A743A8"/>
    <w:rsid w:val="00A80205"/>
    <w:rsid w:val="00A84752"/>
    <w:rsid w:val="00A93A41"/>
    <w:rsid w:val="00A9557A"/>
    <w:rsid w:val="00A9574E"/>
    <w:rsid w:val="00A9651D"/>
    <w:rsid w:val="00AA3A54"/>
    <w:rsid w:val="00AA7C5A"/>
    <w:rsid w:val="00AB0612"/>
    <w:rsid w:val="00AB2E9B"/>
    <w:rsid w:val="00AD170C"/>
    <w:rsid w:val="00AE066A"/>
    <w:rsid w:val="00AF4367"/>
    <w:rsid w:val="00B04234"/>
    <w:rsid w:val="00B42F49"/>
    <w:rsid w:val="00B566C2"/>
    <w:rsid w:val="00B57FE5"/>
    <w:rsid w:val="00B65316"/>
    <w:rsid w:val="00B7426C"/>
    <w:rsid w:val="00B76563"/>
    <w:rsid w:val="00B87890"/>
    <w:rsid w:val="00B95E7A"/>
    <w:rsid w:val="00BB767F"/>
    <w:rsid w:val="00BF2B6C"/>
    <w:rsid w:val="00BF4956"/>
    <w:rsid w:val="00BF4B3E"/>
    <w:rsid w:val="00BF5926"/>
    <w:rsid w:val="00C01E41"/>
    <w:rsid w:val="00C0759C"/>
    <w:rsid w:val="00C07EA4"/>
    <w:rsid w:val="00C1227A"/>
    <w:rsid w:val="00C12402"/>
    <w:rsid w:val="00C12FA0"/>
    <w:rsid w:val="00C14D9D"/>
    <w:rsid w:val="00C16130"/>
    <w:rsid w:val="00C23938"/>
    <w:rsid w:val="00C26D72"/>
    <w:rsid w:val="00C3437C"/>
    <w:rsid w:val="00C44E87"/>
    <w:rsid w:val="00C46627"/>
    <w:rsid w:val="00C56BC2"/>
    <w:rsid w:val="00C66CC0"/>
    <w:rsid w:val="00C838AC"/>
    <w:rsid w:val="00C868A4"/>
    <w:rsid w:val="00C95184"/>
    <w:rsid w:val="00C96F14"/>
    <w:rsid w:val="00CB695C"/>
    <w:rsid w:val="00CC07DF"/>
    <w:rsid w:val="00CC17A2"/>
    <w:rsid w:val="00CC1B15"/>
    <w:rsid w:val="00CC3736"/>
    <w:rsid w:val="00CF1E7C"/>
    <w:rsid w:val="00CF33B2"/>
    <w:rsid w:val="00CF59FC"/>
    <w:rsid w:val="00D013C6"/>
    <w:rsid w:val="00D04365"/>
    <w:rsid w:val="00D0722B"/>
    <w:rsid w:val="00D12CE1"/>
    <w:rsid w:val="00D17201"/>
    <w:rsid w:val="00D418DA"/>
    <w:rsid w:val="00D500DE"/>
    <w:rsid w:val="00D55D8B"/>
    <w:rsid w:val="00D60EEA"/>
    <w:rsid w:val="00D62CBB"/>
    <w:rsid w:val="00D65A00"/>
    <w:rsid w:val="00D66F53"/>
    <w:rsid w:val="00D727AE"/>
    <w:rsid w:val="00D74CD2"/>
    <w:rsid w:val="00D772B7"/>
    <w:rsid w:val="00D870C7"/>
    <w:rsid w:val="00D97BCE"/>
    <w:rsid w:val="00DA0C32"/>
    <w:rsid w:val="00DA0EAC"/>
    <w:rsid w:val="00DA5A2B"/>
    <w:rsid w:val="00DF7A2A"/>
    <w:rsid w:val="00E014C8"/>
    <w:rsid w:val="00E1088C"/>
    <w:rsid w:val="00E10FCB"/>
    <w:rsid w:val="00E37568"/>
    <w:rsid w:val="00E507F6"/>
    <w:rsid w:val="00E51C72"/>
    <w:rsid w:val="00E53BFB"/>
    <w:rsid w:val="00E71777"/>
    <w:rsid w:val="00E75075"/>
    <w:rsid w:val="00E9191F"/>
    <w:rsid w:val="00E91EC8"/>
    <w:rsid w:val="00EA5DC6"/>
    <w:rsid w:val="00EC5B36"/>
    <w:rsid w:val="00EC7F98"/>
    <w:rsid w:val="00ED47FD"/>
    <w:rsid w:val="00F0031B"/>
    <w:rsid w:val="00F07826"/>
    <w:rsid w:val="00F17457"/>
    <w:rsid w:val="00F344F0"/>
    <w:rsid w:val="00F72211"/>
    <w:rsid w:val="00F7295A"/>
    <w:rsid w:val="00F7418D"/>
    <w:rsid w:val="00F962DB"/>
    <w:rsid w:val="00FA01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D4D3CC"/>
  <w14:defaultImageDpi w14:val="300"/>
  <w15:chartTrackingRefBased/>
  <w15:docId w15:val="{1F2B193E-DF6A-174D-AF48-75D6BD2E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9E"/>
    <w:pPr>
      <w:ind w:left="720"/>
      <w:contextualSpacing/>
    </w:pPr>
  </w:style>
  <w:style w:type="paragraph" w:styleId="Footer">
    <w:name w:val="footer"/>
    <w:basedOn w:val="Normal"/>
    <w:link w:val="FooterChar"/>
    <w:uiPriority w:val="99"/>
    <w:unhideWhenUsed/>
    <w:rsid w:val="00B95E7A"/>
    <w:pPr>
      <w:tabs>
        <w:tab w:val="center" w:pos="4680"/>
        <w:tab w:val="right" w:pos="9360"/>
      </w:tabs>
    </w:pPr>
  </w:style>
  <w:style w:type="character" w:customStyle="1" w:styleId="FooterChar">
    <w:name w:val="Footer Char"/>
    <w:basedOn w:val="DefaultParagraphFont"/>
    <w:link w:val="Footer"/>
    <w:uiPriority w:val="99"/>
    <w:rsid w:val="00B95E7A"/>
  </w:style>
  <w:style w:type="character" w:styleId="PageNumber">
    <w:name w:val="page number"/>
    <w:basedOn w:val="DefaultParagraphFont"/>
    <w:uiPriority w:val="99"/>
    <w:semiHidden/>
    <w:unhideWhenUsed/>
    <w:rsid w:val="00B95E7A"/>
  </w:style>
  <w:style w:type="paragraph" w:styleId="Revision">
    <w:name w:val="Revision"/>
    <w:hidden/>
    <w:uiPriority w:val="99"/>
    <w:semiHidden/>
    <w:rsid w:val="0018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0273">
      <w:bodyDiv w:val="1"/>
      <w:marLeft w:val="0"/>
      <w:marRight w:val="0"/>
      <w:marTop w:val="0"/>
      <w:marBottom w:val="0"/>
      <w:divBdr>
        <w:top w:val="none" w:sz="0" w:space="0" w:color="auto"/>
        <w:left w:val="none" w:sz="0" w:space="0" w:color="auto"/>
        <w:bottom w:val="none" w:sz="0" w:space="0" w:color="auto"/>
        <w:right w:val="none" w:sz="0" w:space="0" w:color="auto"/>
      </w:divBdr>
    </w:div>
    <w:div w:id="242881645">
      <w:bodyDiv w:val="1"/>
      <w:marLeft w:val="0"/>
      <w:marRight w:val="0"/>
      <w:marTop w:val="0"/>
      <w:marBottom w:val="0"/>
      <w:divBdr>
        <w:top w:val="none" w:sz="0" w:space="0" w:color="auto"/>
        <w:left w:val="none" w:sz="0" w:space="0" w:color="auto"/>
        <w:bottom w:val="none" w:sz="0" w:space="0" w:color="auto"/>
        <w:right w:val="none" w:sz="0" w:space="0" w:color="auto"/>
      </w:divBdr>
      <w:divsChild>
        <w:div w:id="1367222218">
          <w:marLeft w:val="274"/>
          <w:marRight w:val="0"/>
          <w:marTop w:val="96"/>
          <w:marBottom w:val="0"/>
          <w:divBdr>
            <w:top w:val="none" w:sz="0" w:space="0" w:color="auto"/>
            <w:left w:val="none" w:sz="0" w:space="0" w:color="auto"/>
            <w:bottom w:val="none" w:sz="0" w:space="0" w:color="auto"/>
            <w:right w:val="none" w:sz="0" w:space="0" w:color="auto"/>
          </w:divBdr>
        </w:div>
        <w:div w:id="1358581927">
          <w:marLeft w:val="547"/>
          <w:marRight w:val="0"/>
          <w:marTop w:val="86"/>
          <w:marBottom w:val="0"/>
          <w:divBdr>
            <w:top w:val="none" w:sz="0" w:space="0" w:color="auto"/>
            <w:left w:val="none" w:sz="0" w:space="0" w:color="auto"/>
            <w:bottom w:val="none" w:sz="0" w:space="0" w:color="auto"/>
            <w:right w:val="none" w:sz="0" w:space="0" w:color="auto"/>
          </w:divBdr>
        </w:div>
        <w:div w:id="1113942336">
          <w:marLeft w:val="274"/>
          <w:marRight w:val="0"/>
          <w:marTop w:val="96"/>
          <w:marBottom w:val="0"/>
          <w:divBdr>
            <w:top w:val="none" w:sz="0" w:space="0" w:color="auto"/>
            <w:left w:val="none" w:sz="0" w:space="0" w:color="auto"/>
            <w:bottom w:val="none" w:sz="0" w:space="0" w:color="auto"/>
            <w:right w:val="none" w:sz="0" w:space="0" w:color="auto"/>
          </w:divBdr>
        </w:div>
        <w:div w:id="1570846822">
          <w:marLeft w:val="274"/>
          <w:marRight w:val="0"/>
          <w:marTop w:val="96"/>
          <w:marBottom w:val="0"/>
          <w:divBdr>
            <w:top w:val="none" w:sz="0" w:space="0" w:color="auto"/>
            <w:left w:val="none" w:sz="0" w:space="0" w:color="auto"/>
            <w:bottom w:val="none" w:sz="0" w:space="0" w:color="auto"/>
            <w:right w:val="none" w:sz="0" w:space="0" w:color="auto"/>
          </w:divBdr>
        </w:div>
        <w:div w:id="1909534770">
          <w:marLeft w:val="547"/>
          <w:marRight w:val="0"/>
          <w:marTop w:val="86"/>
          <w:marBottom w:val="0"/>
          <w:divBdr>
            <w:top w:val="none" w:sz="0" w:space="0" w:color="auto"/>
            <w:left w:val="none" w:sz="0" w:space="0" w:color="auto"/>
            <w:bottom w:val="none" w:sz="0" w:space="0" w:color="auto"/>
            <w:right w:val="none" w:sz="0" w:space="0" w:color="auto"/>
          </w:divBdr>
        </w:div>
        <w:div w:id="327490118">
          <w:marLeft w:val="547"/>
          <w:marRight w:val="0"/>
          <w:marTop w:val="86"/>
          <w:marBottom w:val="0"/>
          <w:divBdr>
            <w:top w:val="none" w:sz="0" w:space="0" w:color="auto"/>
            <w:left w:val="none" w:sz="0" w:space="0" w:color="auto"/>
            <w:bottom w:val="none" w:sz="0" w:space="0" w:color="auto"/>
            <w:right w:val="none" w:sz="0" w:space="0" w:color="auto"/>
          </w:divBdr>
        </w:div>
      </w:divsChild>
    </w:div>
    <w:div w:id="312878007">
      <w:bodyDiv w:val="1"/>
      <w:marLeft w:val="0"/>
      <w:marRight w:val="0"/>
      <w:marTop w:val="0"/>
      <w:marBottom w:val="0"/>
      <w:divBdr>
        <w:top w:val="none" w:sz="0" w:space="0" w:color="auto"/>
        <w:left w:val="none" w:sz="0" w:space="0" w:color="auto"/>
        <w:bottom w:val="none" w:sz="0" w:space="0" w:color="auto"/>
        <w:right w:val="none" w:sz="0" w:space="0" w:color="auto"/>
      </w:divBdr>
      <w:divsChild>
        <w:div w:id="23485301">
          <w:marLeft w:val="0"/>
          <w:marRight w:val="0"/>
          <w:marTop w:val="0"/>
          <w:marBottom w:val="0"/>
          <w:divBdr>
            <w:top w:val="none" w:sz="0" w:space="0" w:color="auto"/>
            <w:left w:val="none" w:sz="0" w:space="0" w:color="auto"/>
            <w:bottom w:val="none" w:sz="0" w:space="0" w:color="auto"/>
            <w:right w:val="none" w:sz="0" w:space="0" w:color="auto"/>
          </w:divBdr>
        </w:div>
        <w:div w:id="1008754062">
          <w:marLeft w:val="0"/>
          <w:marRight w:val="0"/>
          <w:marTop w:val="0"/>
          <w:marBottom w:val="0"/>
          <w:divBdr>
            <w:top w:val="none" w:sz="0" w:space="0" w:color="auto"/>
            <w:left w:val="none" w:sz="0" w:space="0" w:color="auto"/>
            <w:bottom w:val="none" w:sz="0" w:space="0" w:color="auto"/>
            <w:right w:val="none" w:sz="0" w:space="0" w:color="auto"/>
          </w:divBdr>
        </w:div>
        <w:div w:id="838235021">
          <w:marLeft w:val="0"/>
          <w:marRight w:val="0"/>
          <w:marTop w:val="0"/>
          <w:marBottom w:val="0"/>
          <w:divBdr>
            <w:top w:val="none" w:sz="0" w:space="0" w:color="auto"/>
            <w:left w:val="none" w:sz="0" w:space="0" w:color="auto"/>
            <w:bottom w:val="none" w:sz="0" w:space="0" w:color="auto"/>
            <w:right w:val="none" w:sz="0" w:space="0" w:color="auto"/>
          </w:divBdr>
        </w:div>
      </w:divsChild>
    </w:div>
    <w:div w:id="836577649">
      <w:bodyDiv w:val="1"/>
      <w:marLeft w:val="0"/>
      <w:marRight w:val="0"/>
      <w:marTop w:val="0"/>
      <w:marBottom w:val="0"/>
      <w:divBdr>
        <w:top w:val="none" w:sz="0" w:space="0" w:color="auto"/>
        <w:left w:val="none" w:sz="0" w:space="0" w:color="auto"/>
        <w:bottom w:val="none" w:sz="0" w:space="0" w:color="auto"/>
        <w:right w:val="none" w:sz="0" w:space="0" w:color="auto"/>
      </w:divBdr>
    </w:div>
    <w:div w:id="869221699">
      <w:bodyDiv w:val="1"/>
      <w:marLeft w:val="0"/>
      <w:marRight w:val="0"/>
      <w:marTop w:val="0"/>
      <w:marBottom w:val="0"/>
      <w:divBdr>
        <w:top w:val="none" w:sz="0" w:space="0" w:color="auto"/>
        <w:left w:val="none" w:sz="0" w:space="0" w:color="auto"/>
        <w:bottom w:val="none" w:sz="0" w:space="0" w:color="auto"/>
        <w:right w:val="none" w:sz="0" w:space="0" w:color="auto"/>
      </w:divBdr>
      <w:divsChild>
        <w:div w:id="132910312">
          <w:marLeft w:val="274"/>
          <w:marRight w:val="0"/>
          <w:marTop w:val="96"/>
          <w:marBottom w:val="0"/>
          <w:divBdr>
            <w:top w:val="none" w:sz="0" w:space="0" w:color="auto"/>
            <w:left w:val="none" w:sz="0" w:space="0" w:color="auto"/>
            <w:bottom w:val="none" w:sz="0" w:space="0" w:color="auto"/>
            <w:right w:val="none" w:sz="0" w:space="0" w:color="auto"/>
          </w:divBdr>
        </w:div>
        <w:div w:id="345913120">
          <w:marLeft w:val="547"/>
          <w:marRight w:val="0"/>
          <w:marTop w:val="86"/>
          <w:marBottom w:val="0"/>
          <w:divBdr>
            <w:top w:val="none" w:sz="0" w:space="0" w:color="auto"/>
            <w:left w:val="none" w:sz="0" w:space="0" w:color="auto"/>
            <w:bottom w:val="none" w:sz="0" w:space="0" w:color="auto"/>
            <w:right w:val="none" w:sz="0" w:space="0" w:color="auto"/>
          </w:divBdr>
        </w:div>
        <w:div w:id="830486284">
          <w:marLeft w:val="274"/>
          <w:marRight w:val="0"/>
          <w:marTop w:val="96"/>
          <w:marBottom w:val="0"/>
          <w:divBdr>
            <w:top w:val="none" w:sz="0" w:space="0" w:color="auto"/>
            <w:left w:val="none" w:sz="0" w:space="0" w:color="auto"/>
            <w:bottom w:val="none" w:sz="0" w:space="0" w:color="auto"/>
            <w:right w:val="none" w:sz="0" w:space="0" w:color="auto"/>
          </w:divBdr>
        </w:div>
        <w:div w:id="1984773977">
          <w:marLeft w:val="274"/>
          <w:marRight w:val="0"/>
          <w:marTop w:val="96"/>
          <w:marBottom w:val="0"/>
          <w:divBdr>
            <w:top w:val="none" w:sz="0" w:space="0" w:color="auto"/>
            <w:left w:val="none" w:sz="0" w:space="0" w:color="auto"/>
            <w:bottom w:val="none" w:sz="0" w:space="0" w:color="auto"/>
            <w:right w:val="none" w:sz="0" w:space="0" w:color="auto"/>
          </w:divBdr>
        </w:div>
        <w:div w:id="101342572">
          <w:marLeft w:val="547"/>
          <w:marRight w:val="0"/>
          <w:marTop w:val="86"/>
          <w:marBottom w:val="0"/>
          <w:divBdr>
            <w:top w:val="none" w:sz="0" w:space="0" w:color="auto"/>
            <w:left w:val="none" w:sz="0" w:space="0" w:color="auto"/>
            <w:bottom w:val="none" w:sz="0" w:space="0" w:color="auto"/>
            <w:right w:val="none" w:sz="0" w:space="0" w:color="auto"/>
          </w:divBdr>
        </w:div>
        <w:div w:id="67144672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2157</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Colon</dc:creator>
  <cp:keywords/>
  <dc:description/>
  <cp:lastModifiedBy>Jeffrey M. Colon</cp:lastModifiedBy>
  <cp:revision>2</cp:revision>
  <dcterms:created xsi:type="dcterms:W3CDTF">2023-04-03T12:24:00Z</dcterms:created>
  <dcterms:modified xsi:type="dcterms:W3CDTF">2023-04-03T12:24:00Z</dcterms:modified>
</cp:coreProperties>
</file>